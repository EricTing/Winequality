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3BF24" w14:textId="77777777" w:rsidR="00F61EA8" w:rsidRPr="00183395" w:rsidRDefault="008A0252" w:rsidP="00183395">
      <w:pPr>
        <w:spacing w:line="360" w:lineRule="auto"/>
        <w:jc w:val="center"/>
        <w:rPr>
          <w:rFonts w:ascii="Times New Roman" w:hAnsi="Times New Roman" w:cs="Times New Roman"/>
          <w:b/>
          <w:sz w:val="24"/>
          <w:szCs w:val="24"/>
        </w:rPr>
      </w:pPr>
      <w:r w:rsidRPr="00183395">
        <w:rPr>
          <w:rFonts w:ascii="Times New Roman" w:hAnsi="Times New Roman" w:cs="Times New Roman"/>
          <w:b/>
          <w:sz w:val="24"/>
          <w:szCs w:val="24"/>
        </w:rPr>
        <w:t>Classification based data mining for wine quality evaluation and predication</w:t>
      </w:r>
    </w:p>
    <w:p w14:paraId="532881B2" w14:textId="77777777" w:rsidR="00730C38" w:rsidRPr="00183395" w:rsidRDefault="00730C38" w:rsidP="00183395">
      <w:pPr>
        <w:spacing w:line="360" w:lineRule="auto"/>
        <w:jc w:val="center"/>
        <w:rPr>
          <w:rFonts w:ascii="Times New Roman" w:hAnsi="Times New Roman" w:cs="Times New Roman"/>
          <w:sz w:val="24"/>
          <w:szCs w:val="24"/>
        </w:rPr>
      </w:pPr>
      <w:r w:rsidRPr="00183395">
        <w:rPr>
          <w:rFonts w:ascii="Times New Roman" w:hAnsi="Times New Roman" w:cs="Times New Roman"/>
          <w:sz w:val="24"/>
          <w:szCs w:val="24"/>
        </w:rPr>
        <w:t>CSC7442 group project report</w:t>
      </w:r>
      <w:r w:rsidR="004A381D" w:rsidRPr="00183395">
        <w:rPr>
          <w:rFonts w:ascii="Times New Roman" w:hAnsi="Times New Roman" w:cs="Times New Roman"/>
          <w:sz w:val="24"/>
          <w:szCs w:val="24"/>
        </w:rPr>
        <w:t xml:space="preserve">; </w:t>
      </w:r>
      <w:r w:rsidR="006D3D7D">
        <w:rPr>
          <w:rFonts w:ascii="Times New Roman" w:hAnsi="Times New Roman" w:cs="Times New Roman"/>
          <w:sz w:val="24"/>
          <w:szCs w:val="24"/>
        </w:rPr>
        <w:t>Professor</w:t>
      </w:r>
      <w:r w:rsidR="004A381D" w:rsidRPr="00183395">
        <w:rPr>
          <w:rFonts w:ascii="Times New Roman" w:hAnsi="Times New Roman" w:cs="Times New Roman"/>
          <w:sz w:val="24"/>
          <w:szCs w:val="24"/>
        </w:rPr>
        <w:t>, Dr. Jianhua Chen</w:t>
      </w:r>
    </w:p>
    <w:p w14:paraId="54047DA7" w14:textId="77777777" w:rsidR="008A0252" w:rsidRPr="00183395" w:rsidRDefault="008C0E06" w:rsidP="00183395">
      <w:pPr>
        <w:spacing w:line="360" w:lineRule="auto"/>
        <w:jc w:val="center"/>
        <w:rPr>
          <w:rFonts w:ascii="Times New Roman" w:hAnsi="Times New Roman" w:cs="Times New Roman"/>
          <w:sz w:val="24"/>
          <w:szCs w:val="24"/>
        </w:rPr>
      </w:pPr>
      <w:r w:rsidRPr="00183395">
        <w:rPr>
          <w:rFonts w:ascii="Times New Roman" w:hAnsi="Times New Roman" w:cs="Times New Roman"/>
          <w:sz w:val="24"/>
          <w:szCs w:val="24"/>
        </w:rPr>
        <w:t>Chen Fang, Yun Ding, Chenguang Zhang, Jie Chen, Xinan Zhang and Haikuo Yu</w:t>
      </w:r>
    </w:p>
    <w:p w14:paraId="4B555066" w14:textId="77777777" w:rsidR="00BC2C87" w:rsidRPr="00183395" w:rsidRDefault="00563DD0" w:rsidP="00183395">
      <w:pPr>
        <w:spacing w:line="360" w:lineRule="auto"/>
        <w:jc w:val="both"/>
        <w:rPr>
          <w:rFonts w:ascii="Times New Roman" w:hAnsi="Times New Roman" w:cs="Times New Roman"/>
          <w:color w:val="FF0000"/>
          <w:sz w:val="24"/>
          <w:szCs w:val="24"/>
        </w:rPr>
      </w:pPr>
      <w:r w:rsidRPr="00183395">
        <w:rPr>
          <w:rFonts w:ascii="Times New Roman" w:hAnsi="Times New Roman" w:cs="Times New Roman"/>
          <w:b/>
          <w:sz w:val="24"/>
          <w:szCs w:val="24"/>
        </w:rPr>
        <w:t>Abstract</w:t>
      </w:r>
      <w:r w:rsidR="00A0129D" w:rsidRPr="00183395">
        <w:rPr>
          <w:rFonts w:ascii="Times New Roman" w:hAnsi="Times New Roman" w:cs="Times New Roman"/>
          <w:sz w:val="24"/>
          <w:szCs w:val="24"/>
        </w:rPr>
        <w:t xml:space="preserve"> – Wine quality evaluation and prediction are sometimes expensive and time consuming, which requires assessment by human experts’ knowledge and experience. </w:t>
      </w:r>
      <w:r w:rsidR="002D4E0E" w:rsidRPr="00183395">
        <w:rPr>
          <w:rFonts w:ascii="Times New Roman" w:hAnsi="Times New Roman" w:cs="Times New Roman"/>
          <w:sz w:val="24"/>
          <w:szCs w:val="24"/>
        </w:rPr>
        <w:t>This study explores a data mining based approach for wine quality evaluation and prediction</w:t>
      </w:r>
      <w:r w:rsidR="00752706" w:rsidRPr="00183395">
        <w:rPr>
          <w:rFonts w:ascii="Times New Roman" w:hAnsi="Times New Roman" w:cs="Times New Roman"/>
          <w:sz w:val="24"/>
          <w:szCs w:val="24"/>
        </w:rPr>
        <w:t xml:space="preserve"> and an interactive user interface for wine quality assessment and prediction was provided</w:t>
      </w:r>
      <w:r w:rsidR="002D4E0E" w:rsidRPr="00183395">
        <w:rPr>
          <w:rFonts w:ascii="Times New Roman" w:hAnsi="Times New Roman" w:cs="Times New Roman"/>
          <w:sz w:val="24"/>
          <w:szCs w:val="24"/>
        </w:rPr>
        <w:t xml:space="preserve">. The physicochemical characteristics of red and white wine samples were used to build the model and assess the result. </w:t>
      </w:r>
      <w:r w:rsidR="00DE4B89" w:rsidRPr="00183395">
        <w:rPr>
          <w:rFonts w:ascii="Times New Roman" w:hAnsi="Times New Roman" w:cs="Times New Roman"/>
          <w:sz w:val="24"/>
          <w:szCs w:val="24"/>
        </w:rPr>
        <w:t>7</w:t>
      </w:r>
      <w:r w:rsidR="002D4E0E" w:rsidRPr="00183395">
        <w:rPr>
          <w:rFonts w:ascii="Times New Roman" w:hAnsi="Times New Roman" w:cs="Times New Roman"/>
          <w:sz w:val="24"/>
          <w:szCs w:val="24"/>
        </w:rPr>
        <w:t xml:space="preserve"> data</w:t>
      </w:r>
      <w:r w:rsidR="005F4B30" w:rsidRPr="00183395">
        <w:rPr>
          <w:rFonts w:ascii="Times New Roman" w:hAnsi="Times New Roman" w:cs="Times New Roman"/>
          <w:sz w:val="24"/>
          <w:szCs w:val="24"/>
        </w:rPr>
        <w:t xml:space="preserve"> mining techniques were investigated</w:t>
      </w:r>
      <w:r w:rsidR="002D4E0E" w:rsidRPr="00183395">
        <w:rPr>
          <w:rFonts w:ascii="Times New Roman" w:hAnsi="Times New Roman" w:cs="Times New Roman"/>
          <w:sz w:val="24"/>
          <w:szCs w:val="24"/>
        </w:rPr>
        <w:t xml:space="preserve"> in the wine quality and predication domain, which are Naive Bayes, Logistic Regression, </w:t>
      </w:r>
      <w:r w:rsidR="00F11AB0" w:rsidRPr="00183395">
        <w:rPr>
          <w:rFonts w:ascii="Times New Roman" w:hAnsi="Times New Roman" w:cs="Times New Roman"/>
          <w:sz w:val="24"/>
          <w:szCs w:val="24"/>
        </w:rPr>
        <w:t xml:space="preserve">Linear Discriminant Analysis (LDA), Linear Support Vector Clustering (LSVC), </w:t>
      </w:r>
      <w:r w:rsidR="00DE4B89" w:rsidRPr="00183395">
        <w:rPr>
          <w:rFonts w:ascii="Times New Roman" w:hAnsi="Times New Roman" w:cs="Times New Roman"/>
          <w:sz w:val="24"/>
          <w:szCs w:val="24"/>
        </w:rPr>
        <w:t>Decision Tree</w:t>
      </w:r>
      <w:r w:rsidR="00F11AB0" w:rsidRPr="00183395">
        <w:rPr>
          <w:rFonts w:ascii="Times New Roman" w:hAnsi="Times New Roman" w:cs="Times New Roman"/>
          <w:sz w:val="24"/>
          <w:szCs w:val="24"/>
        </w:rPr>
        <w:t xml:space="preserve">, Support Vector Clustering (SVC) and </w:t>
      </w:r>
      <w:r w:rsidR="00DE4B89" w:rsidRPr="00183395">
        <w:rPr>
          <w:rFonts w:ascii="Times New Roman" w:hAnsi="Times New Roman" w:cs="Times New Roman"/>
          <w:sz w:val="24"/>
          <w:szCs w:val="24"/>
        </w:rPr>
        <w:t>Boosting</w:t>
      </w:r>
      <w:r w:rsidR="002D4E0E" w:rsidRPr="00183395">
        <w:rPr>
          <w:rFonts w:ascii="Times New Roman" w:hAnsi="Times New Roman" w:cs="Times New Roman"/>
          <w:sz w:val="24"/>
          <w:szCs w:val="24"/>
        </w:rPr>
        <w:t xml:space="preserve">. The results show that </w:t>
      </w:r>
      <w:r w:rsidR="00752706" w:rsidRPr="00183395">
        <w:rPr>
          <w:rFonts w:ascii="Times New Roman" w:hAnsi="Times New Roman" w:cs="Times New Roman"/>
          <w:color w:val="FF0000"/>
          <w:sz w:val="24"/>
          <w:szCs w:val="24"/>
        </w:rPr>
        <w:t>(we will update this part later according to the results.)</w:t>
      </w:r>
    </w:p>
    <w:p w14:paraId="22FA4601" w14:textId="77777777" w:rsidR="00563DD0" w:rsidRPr="00183395" w:rsidRDefault="00563DD0" w:rsidP="00183395">
      <w:pPr>
        <w:spacing w:line="360" w:lineRule="auto"/>
        <w:jc w:val="both"/>
        <w:rPr>
          <w:rFonts w:ascii="Times New Roman" w:hAnsi="Times New Roman" w:cs="Times New Roman"/>
          <w:b/>
          <w:sz w:val="24"/>
          <w:szCs w:val="24"/>
        </w:rPr>
      </w:pPr>
      <w:r w:rsidRPr="00183395">
        <w:rPr>
          <w:rFonts w:ascii="Times New Roman" w:hAnsi="Times New Roman" w:cs="Times New Roman"/>
          <w:b/>
          <w:sz w:val="24"/>
          <w:szCs w:val="24"/>
        </w:rPr>
        <w:t>1</w:t>
      </w:r>
      <w:r w:rsidRPr="00183395">
        <w:rPr>
          <w:rFonts w:ascii="Times New Roman" w:hAnsi="Times New Roman" w:cs="Times New Roman"/>
          <w:b/>
          <w:sz w:val="24"/>
          <w:szCs w:val="24"/>
        </w:rPr>
        <w:tab/>
        <w:t>Introduction</w:t>
      </w:r>
    </w:p>
    <w:p w14:paraId="765C4BE2" w14:textId="77777777" w:rsidR="00A917FF" w:rsidRPr="00183395" w:rsidRDefault="00C21332" w:rsidP="00183395">
      <w:pPr>
        <w:spacing w:line="360" w:lineRule="auto"/>
        <w:jc w:val="both"/>
        <w:rPr>
          <w:rFonts w:ascii="Times New Roman" w:hAnsi="Times New Roman" w:cs="Times New Roman"/>
          <w:sz w:val="24"/>
          <w:szCs w:val="24"/>
        </w:rPr>
      </w:pPr>
      <w:r w:rsidRPr="00183395">
        <w:rPr>
          <w:rFonts w:ascii="Times New Roman" w:hAnsi="Times New Roman" w:cs="Times New Roman"/>
          <w:sz w:val="24"/>
          <w:szCs w:val="24"/>
        </w:rPr>
        <w:t xml:space="preserve">Wine produce and consumption are an important industrial area, and the current technologies have improved the whole wine produce efficiency and process, while wine quality is still heavily dependent on the experts’ taste and evaluation. With the increase of demand </w:t>
      </w:r>
      <w:r w:rsidR="00441722" w:rsidRPr="00183395">
        <w:rPr>
          <w:rFonts w:ascii="Times New Roman" w:hAnsi="Times New Roman" w:cs="Times New Roman"/>
          <w:sz w:val="24"/>
          <w:szCs w:val="24"/>
        </w:rPr>
        <w:t>for wine, an effective wine quality evaluation and prediction is essential for wine industrial, which may boost wine produce and consumption</w:t>
      </w:r>
      <w:r w:rsidR="00133A98" w:rsidRPr="00183395">
        <w:rPr>
          <w:rFonts w:ascii="Times New Roman" w:hAnsi="Times New Roman" w:cs="Times New Roman"/>
          <w:sz w:val="24"/>
          <w:szCs w:val="24"/>
        </w:rPr>
        <w:t xml:space="preserve"> </w:t>
      </w:r>
      <w:r w:rsidR="00133A98" w:rsidRPr="00183395">
        <w:rPr>
          <w:rFonts w:ascii="Times New Roman" w:hAnsi="Times New Roman" w:cs="Times New Roman"/>
          <w:sz w:val="24"/>
          <w:szCs w:val="24"/>
        </w:rPr>
        <w:fldChar w:fldCharType="begin">
          <w:fldData xml:space="preserve">PEVuZE5vdGU+PENpdGU+PEF1dGhvcj5Db3J0ZXo8L0F1dGhvcj48WWVhcj4yMDA5PC9ZZWFyPjxS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</w:fldData>
        </w:fldChar>
      </w:r>
      <w:r w:rsidR="00271D3B">
        <w:rPr>
          <w:rFonts w:ascii="Times New Roman" w:hAnsi="Times New Roman" w:cs="Times New Roman"/>
          <w:sz w:val="24"/>
          <w:szCs w:val="24"/>
        </w:rPr>
        <w:instrText xml:space="preserve"> ADDIN EN.CITE </w:instrText>
      </w:r>
      <w:r w:rsidR="00271D3B">
        <w:rPr>
          <w:rFonts w:ascii="Times New Roman" w:hAnsi="Times New Roman" w:cs="Times New Roman"/>
          <w:sz w:val="24"/>
          <w:szCs w:val="24"/>
        </w:rPr>
        <w:fldChar w:fldCharType="begin">
          <w:fldData xml:space="preserve">PEVuZE5vdGU+PENpdGU+PEF1dGhvcj5Db3J0ZXo8L0F1dGhvcj48WWVhcj4yMDA5PC9ZZWFyPjxS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</w:fldData>
        </w:fldChar>
      </w:r>
      <w:r w:rsidR="00271D3B">
        <w:rPr>
          <w:rFonts w:ascii="Times New Roman" w:hAnsi="Times New Roman" w:cs="Times New Roman"/>
          <w:sz w:val="24"/>
          <w:szCs w:val="24"/>
        </w:rPr>
        <w:instrText xml:space="preserve"> ADDIN EN.CITE.DATA </w:instrText>
      </w:r>
      <w:r w:rsidR="00271D3B">
        <w:rPr>
          <w:rFonts w:ascii="Times New Roman" w:hAnsi="Times New Roman" w:cs="Times New Roman"/>
          <w:sz w:val="24"/>
          <w:szCs w:val="24"/>
        </w:rPr>
      </w:r>
      <w:r w:rsidR="00271D3B">
        <w:rPr>
          <w:rFonts w:ascii="Times New Roman" w:hAnsi="Times New Roman" w:cs="Times New Roman"/>
          <w:sz w:val="24"/>
          <w:szCs w:val="24"/>
        </w:rPr>
        <w:fldChar w:fldCharType="end"/>
      </w:r>
      <w:r w:rsidR="00133A98" w:rsidRPr="00183395">
        <w:rPr>
          <w:rFonts w:ascii="Times New Roman" w:hAnsi="Times New Roman" w:cs="Times New Roman"/>
          <w:sz w:val="24"/>
          <w:szCs w:val="24"/>
        </w:rPr>
      </w:r>
      <w:r w:rsidR="00133A98" w:rsidRPr="00183395">
        <w:rPr>
          <w:rFonts w:ascii="Times New Roman" w:hAnsi="Times New Roman" w:cs="Times New Roman"/>
          <w:sz w:val="24"/>
          <w:szCs w:val="24"/>
        </w:rPr>
        <w:fldChar w:fldCharType="separate"/>
      </w:r>
      <w:r w:rsidR="00271D3B">
        <w:rPr>
          <w:rFonts w:ascii="Times New Roman" w:hAnsi="Times New Roman" w:cs="Times New Roman"/>
          <w:noProof/>
          <w:sz w:val="24"/>
          <w:szCs w:val="24"/>
        </w:rPr>
        <w:t>(</w:t>
      </w:r>
      <w:hyperlink w:anchor="_ENREF_3" w:tooltip="Cortez, 2009 #1" w:history="1">
        <w:r w:rsidR="00D22A62">
          <w:rPr>
            <w:rFonts w:ascii="Times New Roman" w:hAnsi="Times New Roman" w:cs="Times New Roman"/>
            <w:noProof/>
            <w:sz w:val="24"/>
            <w:szCs w:val="24"/>
          </w:rPr>
          <w:t>Cortez et al. 2009</w:t>
        </w:r>
      </w:hyperlink>
      <w:r w:rsidR="00271D3B">
        <w:rPr>
          <w:rFonts w:ascii="Times New Roman" w:hAnsi="Times New Roman" w:cs="Times New Roman"/>
          <w:noProof/>
          <w:sz w:val="24"/>
          <w:szCs w:val="24"/>
        </w:rPr>
        <w:t xml:space="preserve">, </w:t>
      </w:r>
      <w:hyperlink w:anchor="_ENREF_8" w:tooltip="Tian, 2010 #5" w:history="1">
        <w:r w:rsidR="00D22A62">
          <w:rPr>
            <w:rFonts w:ascii="Times New Roman" w:hAnsi="Times New Roman" w:cs="Times New Roman"/>
            <w:noProof/>
            <w:sz w:val="24"/>
            <w:szCs w:val="24"/>
          </w:rPr>
          <w:t>Tian and Pang 2010</w:t>
        </w:r>
      </w:hyperlink>
      <w:r w:rsidR="00271D3B">
        <w:rPr>
          <w:rFonts w:ascii="Times New Roman" w:hAnsi="Times New Roman" w:cs="Times New Roman"/>
          <w:noProof/>
          <w:sz w:val="24"/>
          <w:szCs w:val="24"/>
        </w:rPr>
        <w:t xml:space="preserve">, </w:t>
      </w:r>
      <w:hyperlink w:anchor="_ENREF_1" w:tooltip="Appalasamy, 2012 #4" w:history="1">
        <w:r w:rsidR="00D22A62">
          <w:rPr>
            <w:rFonts w:ascii="Times New Roman" w:hAnsi="Times New Roman" w:cs="Times New Roman"/>
            <w:noProof/>
            <w:sz w:val="24"/>
            <w:szCs w:val="24"/>
          </w:rPr>
          <w:t>Appalasamy et al. 2012</w:t>
        </w:r>
      </w:hyperlink>
      <w:r w:rsidR="00271D3B">
        <w:rPr>
          <w:rFonts w:ascii="Times New Roman" w:hAnsi="Times New Roman" w:cs="Times New Roman"/>
          <w:noProof/>
          <w:sz w:val="24"/>
          <w:szCs w:val="24"/>
        </w:rPr>
        <w:t>)</w:t>
      </w:r>
      <w:r w:rsidR="00133A98" w:rsidRPr="00183395">
        <w:rPr>
          <w:rFonts w:ascii="Times New Roman" w:hAnsi="Times New Roman" w:cs="Times New Roman"/>
          <w:sz w:val="24"/>
          <w:szCs w:val="24"/>
        </w:rPr>
        <w:fldChar w:fldCharType="end"/>
      </w:r>
      <w:r w:rsidR="00441722" w:rsidRPr="00183395">
        <w:rPr>
          <w:rFonts w:ascii="Times New Roman" w:hAnsi="Times New Roman" w:cs="Times New Roman"/>
          <w:sz w:val="24"/>
          <w:szCs w:val="24"/>
        </w:rPr>
        <w:t xml:space="preserve">. </w:t>
      </w:r>
      <w:r w:rsidR="000123AB" w:rsidRPr="00183395">
        <w:rPr>
          <w:rFonts w:ascii="Times New Roman" w:hAnsi="Times New Roman" w:cs="Times New Roman"/>
          <w:sz w:val="24"/>
          <w:szCs w:val="24"/>
        </w:rPr>
        <w:t>Wine certification and quality assessment, as two key elements in wine industry, are usually conducted via physicochemical and sensory test</w:t>
      </w:r>
      <w:r w:rsidR="008716F6" w:rsidRPr="00183395">
        <w:rPr>
          <w:rFonts w:ascii="Times New Roman" w:hAnsi="Times New Roman" w:cs="Times New Roman"/>
          <w:sz w:val="24"/>
          <w:szCs w:val="24"/>
        </w:rPr>
        <w:t xml:space="preserve"> </w:t>
      </w:r>
      <w:r w:rsidR="008716F6" w:rsidRPr="00183395">
        <w:rPr>
          <w:rFonts w:ascii="Times New Roman" w:hAnsi="Times New Roman" w:cs="Times New Roman"/>
          <w:sz w:val="24"/>
          <w:szCs w:val="24"/>
        </w:rPr>
        <w:fldChar w:fldCharType="begin"/>
      </w:r>
      <w:r w:rsidR="008716F6" w:rsidRPr="00183395">
        <w:rPr>
          <w:rFonts w:ascii="Times New Roman" w:hAnsi="Times New Roman" w:cs="Times New Roman"/>
          <w:sz w:val="24"/>
          <w:szCs w:val="24"/>
        </w:rPr>
        <w:instrText xml:space="preserve"> ADDIN EN.CITE &lt;EndNote&gt;&lt;Cite&gt;&lt;Author&gt;Ebeler&lt;/Author&gt;&lt;Year&gt;1999&lt;/Year&gt;&lt;RecNum&gt;8&lt;/RecNum&gt;&lt;DisplayText&gt;(Ebeler 1999)&lt;/DisplayText&gt;&lt;record&gt;&lt;rec-number&gt;8&lt;/rec-number&gt;&lt;foreign-keys&gt;&lt;key app="EN" db-id="9vsr2wfe7wrteoes5tupsz0tx9sd55dxxw2d"&gt;8&lt;/key&gt;&lt;/foreign-keys&gt;&lt;ref-type name="Book Section"&gt;5&lt;/ref-type&gt;&lt;contributors&gt;&lt;authors&gt;&lt;author&gt;Ebeler, Susan E&lt;/author&gt;&lt;/authors&gt;&lt;/contributors&gt;&lt;titles&gt;&lt;title&gt;Linking flavor chemistry to sensory analysis of wine&lt;/title&gt;&lt;secondary-title&gt;Flavor Chemistry&lt;/secondary-title&gt;&lt;/titles&gt;&lt;pages&gt;409-421&lt;/pages&gt;&lt;dates&gt;&lt;year&gt;1999&lt;/year&gt;&lt;/dates&gt;&lt;publisher&gt;Springer&lt;/publisher&gt;&lt;isbn&gt;1461371252&lt;/isbn&gt;&lt;urls&gt;&lt;/urls&gt;&lt;/record&gt;&lt;/Cite&gt;&lt;/EndNote&gt;</w:instrText>
      </w:r>
      <w:r w:rsidR="008716F6" w:rsidRPr="00183395">
        <w:rPr>
          <w:rFonts w:ascii="Times New Roman" w:hAnsi="Times New Roman" w:cs="Times New Roman"/>
          <w:sz w:val="24"/>
          <w:szCs w:val="24"/>
        </w:rPr>
        <w:fldChar w:fldCharType="separate"/>
      </w:r>
      <w:r w:rsidR="008716F6" w:rsidRPr="00183395">
        <w:rPr>
          <w:rFonts w:ascii="Times New Roman" w:hAnsi="Times New Roman" w:cs="Times New Roman"/>
          <w:noProof/>
          <w:sz w:val="24"/>
          <w:szCs w:val="24"/>
        </w:rPr>
        <w:t>(</w:t>
      </w:r>
      <w:hyperlink w:anchor="_ENREF_5" w:tooltip="Ebeler, 1999 #8" w:history="1">
        <w:r w:rsidR="00D22A62" w:rsidRPr="00183395">
          <w:rPr>
            <w:rFonts w:ascii="Times New Roman" w:hAnsi="Times New Roman" w:cs="Times New Roman"/>
            <w:noProof/>
            <w:sz w:val="24"/>
            <w:szCs w:val="24"/>
          </w:rPr>
          <w:t>Ebeler 1999</w:t>
        </w:r>
      </w:hyperlink>
      <w:r w:rsidR="008716F6" w:rsidRPr="00183395">
        <w:rPr>
          <w:rFonts w:ascii="Times New Roman" w:hAnsi="Times New Roman" w:cs="Times New Roman"/>
          <w:noProof/>
          <w:sz w:val="24"/>
          <w:szCs w:val="24"/>
        </w:rPr>
        <w:t>)</w:t>
      </w:r>
      <w:r w:rsidR="008716F6" w:rsidRPr="00183395">
        <w:rPr>
          <w:rFonts w:ascii="Times New Roman" w:hAnsi="Times New Roman" w:cs="Times New Roman"/>
          <w:sz w:val="24"/>
          <w:szCs w:val="24"/>
        </w:rPr>
        <w:fldChar w:fldCharType="end"/>
      </w:r>
      <w:r w:rsidR="000123AB" w:rsidRPr="00183395">
        <w:rPr>
          <w:rFonts w:ascii="Times New Roman" w:hAnsi="Times New Roman" w:cs="Times New Roman"/>
          <w:sz w:val="24"/>
          <w:szCs w:val="24"/>
        </w:rPr>
        <w:t>.</w:t>
      </w:r>
      <w:r w:rsidR="005E2261" w:rsidRPr="00183395">
        <w:rPr>
          <w:rFonts w:ascii="Times New Roman" w:hAnsi="Times New Roman" w:cs="Times New Roman"/>
          <w:sz w:val="24"/>
          <w:szCs w:val="24"/>
        </w:rPr>
        <w:t xml:space="preserve"> </w:t>
      </w:r>
      <w:r w:rsidR="00CA6EB6" w:rsidRPr="00183395">
        <w:rPr>
          <w:rFonts w:ascii="Times New Roman" w:hAnsi="Times New Roman" w:cs="Times New Roman"/>
          <w:sz w:val="24"/>
          <w:szCs w:val="24"/>
        </w:rPr>
        <w:t>The p</w:t>
      </w:r>
      <w:r w:rsidR="005E2261" w:rsidRPr="00183395">
        <w:rPr>
          <w:rFonts w:ascii="Times New Roman" w:hAnsi="Times New Roman" w:cs="Times New Roman"/>
          <w:sz w:val="24"/>
          <w:szCs w:val="24"/>
        </w:rPr>
        <w:t xml:space="preserve">hysicochemical </w:t>
      </w:r>
      <w:r w:rsidR="00CA6EB6" w:rsidRPr="00183395">
        <w:rPr>
          <w:rFonts w:ascii="Times New Roman" w:hAnsi="Times New Roman" w:cs="Times New Roman"/>
          <w:sz w:val="24"/>
          <w:szCs w:val="24"/>
        </w:rPr>
        <w:t>test is lab-based evaluation</w:t>
      </w:r>
      <w:r w:rsidR="00916F84" w:rsidRPr="00183395">
        <w:rPr>
          <w:rFonts w:ascii="Times New Roman" w:hAnsi="Times New Roman" w:cs="Times New Roman"/>
          <w:sz w:val="24"/>
          <w:szCs w:val="24"/>
        </w:rPr>
        <w:t xml:space="preserve"> </w:t>
      </w:r>
      <w:r w:rsidR="00916F84" w:rsidRPr="00183395">
        <w:rPr>
          <w:rFonts w:ascii="Times New Roman" w:hAnsi="Times New Roman" w:cs="Times New Roman"/>
          <w:sz w:val="24"/>
          <w:szCs w:val="24"/>
        </w:rPr>
        <w:fldChar w:fldCharType="begin"/>
      </w:r>
      <w:r w:rsidR="00916F84" w:rsidRPr="00183395">
        <w:rPr>
          <w:rFonts w:ascii="Times New Roman" w:hAnsi="Times New Roman" w:cs="Times New Roman"/>
          <w:sz w:val="24"/>
          <w:szCs w:val="24"/>
        </w:rPr>
        <w:instrText xml:space="preserve"> ADDIN EN.CITE &lt;EndNote&gt;&lt;Cite&gt;&lt;Author&gt;Appalasamy&lt;/Author&gt;&lt;Year&gt;2012&lt;/Year&gt;&lt;RecNum&gt;4&lt;/RecNum&gt;&lt;DisplayText&gt;(Appalasamy et al. 2012)&lt;/DisplayText&gt;&lt;record&gt;&lt;rec-number&gt;4&lt;/rec-number&gt;&lt;foreign-keys&gt;&lt;key app="EN" db-id="9vsr2wfe7wrteoes5tupsz0tx9sd55dxxw2d"&gt;4&lt;/key&gt;&lt;/foreign-keys&gt;&lt;ref-type name="Journal Article"&gt;17&lt;/ref-type&gt;&lt;contributors&gt;&lt;authors&gt;&lt;author&gt;Appalasamy, P&lt;/author&gt;&lt;author&gt;Mustapha, A&lt;/author&gt;&lt;author&gt;Rizal, ND&lt;/author&gt;&lt;author&gt;Johari, F&lt;/author&gt;&lt;author&gt;Mansor, AF&lt;/author&gt;&lt;/authors&gt;&lt;/contributors&gt;&lt;titles&gt;&lt;title&gt;Classiﬁcation-based Data Mining Approach for Quality Control in Wine Production&lt;/title&gt;&lt;secondary-title&gt;Journal of Applied Sciences&lt;/secondary-title&gt;&lt;/titles&gt;&lt;periodical&gt;&lt;full-title&gt;Journal of Applied Sciences&lt;/full-title&gt;&lt;/periodical&gt;&lt;pages&gt;598-601&lt;/pages&gt;&lt;volume&gt;12&lt;/volume&gt;&lt;number&gt;6&lt;/number&gt;&lt;dates&gt;&lt;year&gt;2012&lt;/year&gt;&lt;/dates&gt;&lt;isbn&gt;1812-5654&lt;/isbn&gt;&lt;urls&gt;&lt;/urls&gt;&lt;/record&gt;&lt;/Cite&gt;&lt;/EndNote&gt;</w:instrText>
      </w:r>
      <w:r w:rsidR="00916F84" w:rsidRPr="00183395">
        <w:rPr>
          <w:rFonts w:ascii="Times New Roman" w:hAnsi="Times New Roman" w:cs="Times New Roman"/>
          <w:sz w:val="24"/>
          <w:szCs w:val="24"/>
        </w:rPr>
        <w:fldChar w:fldCharType="separate"/>
      </w:r>
      <w:r w:rsidR="00916F84" w:rsidRPr="00183395">
        <w:rPr>
          <w:rFonts w:ascii="Times New Roman" w:hAnsi="Times New Roman" w:cs="Times New Roman"/>
          <w:noProof/>
          <w:sz w:val="24"/>
          <w:szCs w:val="24"/>
        </w:rPr>
        <w:t>(</w:t>
      </w:r>
      <w:hyperlink w:anchor="_ENREF_1" w:tooltip="Appalasamy, 2012 #4" w:history="1">
        <w:r w:rsidR="00D22A62" w:rsidRPr="00183395">
          <w:rPr>
            <w:rFonts w:ascii="Times New Roman" w:hAnsi="Times New Roman" w:cs="Times New Roman"/>
            <w:noProof/>
            <w:sz w:val="24"/>
            <w:szCs w:val="24"/>
          </w:rPr>
          <w:t>Appalasamy et al. 2012</w:t>
        </w:r>
      </w:hyperlink>
      <w:r w:rsidR="00916F84" w:rsidRPr="00183395">
        <w:rPr>
          <w:rFonts w:ascii="Times New Roman" w:hAnsi="Times New Roman" w:cs="Times New Roman"/>
          <w:noProof/>
          <w:sz w:val="24"/>
          <w:szCs w:val="24"/>
        </w:rPr>
        <w:t>)</w:t>
      </w:r>
      <w:r w:rsidR="00916F84" w:rsidRPr="00183395">
        <w:rPr>
          <w:rFonts w:ascii="Times New Roman" w:hAnsi="Times New Roman" w:cs="Times New Roman"/>
          <w:sz w:val="24"/>
          <w:szCs w:val="24"/>
        </w:rPr>
        <w:fldChar w:fldCharType="end"/>
      </w:r>
      <w:r w:rsidR="00CA6EB6" w:rsidRPr="00183395">
        <w:rPr>
          <w:rFonts w:ascii="Times New Roman" w:hAnsi="Times New Roman" w:cs="Times New Roman"/>
          <w:sz w:val="24"/>
          <w:szCs w:val="24"/>
        </w:rPr>
        <w:t xml:space="preserve"> and it </w:t>
      </w:r>
      <w:r w:rsidR="00EA752F" w:rsidRPr="00183395">
        <w:rPr>
          <w:rFonts w:ascii="Times New Roman" w:hAnsi="Times New Roman" w:cs="Times New Roman"/>
          <w:sz w:val="24"/>
          <w:szCs w:val="24"/>
        </w:rPr>
        <w:t xml:space="preserve">investigates the properties of wine, including </w:t>
      </w:r>
      <w:r w:rsidR="006E48E9" w:rsidRPr="00183395">
        <w:rPr>
          <w:rFonts w:ascii="Times New Roman" w:hAnsi="Times New Roman" w:cs="Times New Roman"/>
          <w:sz w:val="24"/>
          <w:szCs w:val="24"/>
        </w:rPr>
        <w:t xml:space="preserve">wine density, alcohol or PH values. Meanwhile, sensory test is human experts-based evaluation, such as taster preference. </w:t>
      </w:r>
      <w:r w:rsidR="005F3E9A">
        <w:rPr>
          <w:rFonts w:ascii="Times New Roman" w:hAnsi="Times New Roman" w:cs="Times New Roman"/>
          <w:sz w:val="24"/>
          <w:szCs w:val="24"/>
        </w:rPr>
        <w:t>With the rapid development of data mining technology, business intelligence becomes more and more important for companies to upgrade the quality of product</w:t>
      </w:r>
      <w:r w:rsidR="00B84B15">
        <w:rPr>
          <w:rFonts w:ascii="Times New Roman" w:hAnsi="Times New Roman" w:cs="Times New Roman"/>
          <w:sz w:val="24"/>
          <w:szCs w:val="24"/>
        </w:rPr>
        <w:t xml:space="preserve"> </w:t>
      </w:r>
      <w:r w:rsidR="00B84B15">
        <w:rPr>
          <w:rFonts w:ascii="Times New Roman" w:hAnsi="Times New Roman" w:cs="Times New Roman"/>
          <w:sz w:val="24"/>
          <w:szCs w:val="24"/>
        </w:rPr>
        <w:fldChar w:fldCharType="begin"/>
      </w:r>
      <w:r w:rsidR="00B84B15">
        <w:rPr>
          <w:rFonts w:ascii="Times New Roman" w:hAnsi="Times New Roman" w:cs="Times New Roman"/>
          <w:sz w:val="24"/>
          <w:szCs w:val="24"/>
        </w:rPr>
        <w:instrText xml:space="preserve"> ADDIN EN.CITE &lt;EndNote&gt;&lt;Cite&gt;&lt;Author&gt;Tian&lt;/Author&gt;&lt;Year&gt;2010&lt;/Year&gt;&lt;RecNum&gt;5&lt;/RecNum&gt;&lt;DisplayText&gt;(Tian and Pang 2010)&lt;/DisplayText&gt;&lt;record&gt;&lt;rec-number&gt;5&lt;/rec-number&gt;&lt;foreign-keys&gt;&lt;key app="EN" db-id="9vsr2wfe7wrteoes5tupsz0tx9sd55dxxw2d"&gt;5&lt;/key&gt;&lt;/foreign-keys&gt;&lt;ref-type name="Conference Proceedings"&gt;10&lt;/ref-type&gt;&lt;contributors&gt;&lt;authors&gt;&lt;author&gt;Tian, Haishan&lt;/author&gt;&lt;author&gt;Pang, Qiaohong&lt;/author&gt;&lt;/authors&gt;&lt;/contributors&gt;&lt;titles&gt;&lt;title&gt;Data mining application for upgrading quality of wine production&lt;/title&gt;&lt;secondary-title&gt;The 2010 International Conference on Apperceiving Computing and Intelligence Analysis Proceeding&lt;/secondary-title&gt;&lt;/titles&gt;&lt;pages&gt;109-111&lt;/pages&gt;&lt;dates&gt;&lt;year&gt;2010&lt;/year&gt;&lt;/dates&gt;&lt;urls&gt;&lt;/urls&gt;&lt;/record&gt;&lt;/Cite&gt;&lt;/EndNote&gt;</w:instrText>
      </w:r>
      <w:r w:rsidR="00B84B15">
        <w:rPr>
          <w:rFonts w:ascii="Times New Roman" w:hAnsi="Times New Roman" w:cs="Times New Roman"/>
          <w:sz w:val="24"/>
          <w:szCs w:val="24"/>
        </w:rPr>
        <w:fldChar w:fldCharType="separate"/>
      </w:r>
      <w:r w:rsidR="00B84B15">
        <w:rPr>
          <w:rFonts w:ascii="Times New Roman" w:hAnsi="Times New Roman" w:cs="Times New Roman"/>
          <w:noProof/>
          <w:sz w:val="24"/>
          <w:szCs w:val="24"/>
        </w:rPr>
        <w:t>(</w:t>
      </w:r>
      <w:hyperlink w:anchor="_ENREF_8" w:tooltip="Tian, 2010 #5" w:history="1">
        <w:r w:rsidR="00D22A62">
          <w:rPr>
            <w:rFonts w:ascii="Times New Roman" w:hAnsi="Times New Roman" w:cs="Times New Roman"/>
            <w:noProof/>
            <w:sz w:val="24"/>
            <w:szCs w:val="24"/>
          </w:rPr>
          <w:t>Tian and Pang 2010</w:t>
        </w:r>
      </w:hyperlink>
      <w:r w:rsidR="00B84B15">
        <w:rPr>
          <w:rFonts w:ascii="Times New Roman" w:hAnsi="Times New Roman" w:cs="Times New Roman"/>
          <w:noProof/>
          <w:sz w:val="24"/>
          <w:szCs w:val="24"/>
        </w:rPr>
        <w:t>)</w:t>
      </w:r>
      <w:r w:rsidR="00B84B15">
        <w:rPr>
          <w:rFonts w:ascii="Times New Roman" w:hAnsi="Times New Roman" w:cs="Times New Roman"/>
          <w:sz w:val="24"/>
          <w:szCs w:val="24"/>
        </w:rPr>
        <w:fldChar w:fldCharType="end"/>
      </w:r>
      <w:r w:rsidR="005F3E9A">
        <w:rPr>
          <w:rFonts w:ascii="Times New Roman" w:hAnsi="Times New Roman" w:cs="Times New Roman"/>
          <w:sz w:val="24"/>
          <w:szCs w:val="24"/>
        </w:rPr>
        <w:t xml:space="preserve">. </w:t>
      </w:r>
    </w:p>
    <w:p w14:paraId="4DD80DCB" w14:textId="77777777" w:rsidR="00441722" w:rsidRDefault="005E5D58" w:rsidP="00183395">
      <w:pPr>
        <w:spacing w:line="360" w:lineRule="auto"/>
        <w:jc w:val="both"/>
        <w:rPr>
          <w:rFonts w:ascii="Times New Roman" w:hAnsi="Times New Roman" w:cs="Times New Roman"/>
          <w:sz w:val="24"/>
          <w:szCs w:val="24"/>
        </w:rPr>
      </w:pPr>
      <w:r w:rsidRPr="00183395">
        <w:rPr>
          <w:rFonts w:ascii="Times New Roman" w:hAnsi="Times New Roman" w:cs="Times New Roman"/>
          <w:sz w:val="24"/>
          <w:szCs w:val="24"/>
        </w:rPr>
        <w:t>Data mining has been widely applied in qua</w:t>
      </w:r>
      <w:r w:rsidR="009B3A09" w:rsidRPr="00183395">
        <w:rPr>
          <w:rFonts w:ascii="Times New Roman" w:hAnsi="Times New Roman" w:cs="Times New Roman"/>
          <w:sz w:val="24"/>
          <w:szCs w:val="24"/>
        </w:rPr>
        <w:t xml:space="preserve">lity evaluation, and the overall goal of the data mining process is to extract information from a data set and transform it into an understandable structure for further use. </w:t>
      </w:r>
      <w:r w:rsidR="009A4887" w:rsidRPr="00183395">
        <w:rPr>
          <w:rFonts w:ascii="Times New Roman" w:hAnsi="Times New Roman" w:cs="Times New Roman"/>
          <w:sz w:val="24"/>
          <w:szCs w:val="24"/>
        </w:rPr>
        <w:t xml:space="preserve">Several data mining technologies were investigated for wine quality </w:t>
      </w:r>
      <w:r w:rsidR="009A4887" w:rsidRPr="00183395">
        <w:rPr>
          <w:rFonts w:ascii="Times New Roman" w:hAnsi="Times New Roman" w:cs="Times New Roman"/>
          <w:sz w:val="24"/>
          <w:szCs w:val="24"/>
        </w:rPr>
        <w:lastRenderedPageBreak/>
        <w:t>evaluation and prediction.</w:t>
      </w:r>
      <w:r w:rsidR="009011AD" w:rsidRPr="00183395">
        <w:rPr>
          <w:rFonts w:ascii="Times New Roman" w:hAnsi="Times New Roman" w:cs="Times New Roman"/>
          <w:sz w:val="24"/>
          <w:szCs w:val="24"/>
        </w:rPr>
        <w:t xml:space="preserve"> </w:t>
      </w:r>
      <w:r w:rsidR="000A3BE6" w:rsidRPr="00183395">
        <w:rPr>
          <w:rFonts w:ascii="Times New Roman" w:hAnsi="Times New Roman" w:cs="Times New Roman"/>
          <w:sz w:val="24"/>
          <w:szCs w:val="24"/>
        </w:rPr>
        <w:t xml:space="preserve">Cortez et al. </w:t>
      </w:r>
      <w:r w:rsidR="000A3BE6" w:rsidRPr="00183395">
        <w:rPr>
          <w:rFonts w:ascii="Times New Roman" w:hAnsi="Times New Roman" w:cs="Times New Roman"/>
          <w:sz w:val="24"/>
          <w:szCs w:val="24"/>
        </w:rPr>
        <w:fldChar w:fldCharType="begin"/>
      </w:r>
      <w:r w:rsidR="000A3BE6" w:rsidRPr="00183395">
        <w:rPr>
          <w:rFonts w:ascii="Times New Roman" w:hAnsi="Times New Roman" w:cs="Times New Roman"/>
          <w:sz w:val="24"/>
          <w:szCs w:val="24"/>
        </w:rPr>
        <w:instrText xml:space="preserve"> ADDIN EN.CITE &lt;EndNote&gt;&lt;Cite&gt;&lt;Author&gt;Cortez&lt;/Author&gt;&lt;Year&gt;2009&lt;/Year&gt;&lt;RecNum&gt;1&lt;/RecNum&gt;&lt;DisplayText&gt;(Cortez et al. 2009)&lt;/DisplayText&gt;&lt;record&gt;&lt;rec-number&gt;1&lt;/rec-number&gt;&lt;foreign-keys&gt;&lt;key app="EN" db-id="9vsr2wfe7wrteoes5tupsz0tx9sd55dxxw2d"&gt;1&lt;/key&gt;&lt;/foreign-keys&gt;&lt;ref-type name="Journal Article"&gt;17&lt;/ref-type&gt;&lt;contributors&gt;&lt;authors&gt;&lt;author&gt;Cortez, Paulo&lt;/author&gt;&lt;author&gt;Cerdeira, António&lt;/author&gt;&lt;author&gt;Almeida, Fernando&lt;/author&gt;&lt;author&gt;Matos, Telmo&lt;/author&gt;&lt;author&gt;Reis, José&lt;/author&gt;&lt;/authors&gt;&lt;/contributors&gt;&lt;titles&gt;&lt;title&gt;Modeling wine preferences by data mining from physicochemical properties&lt;/title&gt;&lt;secondary-title&gt;Decision Support Systems&lt;/secondary-title&gt;&lt;/titles&gt;&lt;periodical&gt;&lt;full-title&gt;Decision Support Systems&lt;/full-title&gt;&lt;/periodical&gt;&lt;pages&gt;547-553&lt;/pages&gt;&lt;volume&gt;47&lt;/volume&gt;&lt;number&gt;4&lt;/number&gt;&lt;keywords&gt;&lt;keyword&gt;Sensory preferences&lt;/keyword&gt;&lt;keyword&gt;Regression&lt;/keyword&gt;&lt;keyword&gt;Variable selection&lt;/keyword&gt;&lt;keyword&gt;Model selection&lt;/keyword&gt;&lt;keyword&gt;Support vector machines&lt;/keyword&gt;&lt;keyword&gt;Neural networks&lt;/keyword&gt;&lt;/keywords&gt;&lt;dates&gt;&lt;year&gt;2009&lt;/year&gt;&lt;pub-dates&gt;&lt;date&gt;11//&lt;/date&gt;&lt;/pub-dates&gt;&lt;/dates&gt;&lt;isbn&gt;0167-9236&lt;/isbn&gt;&lt;urls&gt;&lt;related-urls&gt;&lt;url&gt;http://www.sciencedirect.com/science/article/pii/S0167923609001377&lt;/url&gt;&lt;/related-urls&gt;&lt;/urls&gt;&lt;electronic-resource-num&gt;http://dx.doi.org/10.1016/j.dss.2009.05.016&lt;/electronic-resource-num&gt;&lt;/record&gt;&lt;/Cite&gt;&lt;/EndNote&gt;</w:instrText>
      </w:r>
      <w:r w:rsidR="000A3BE6" w:rsidRPr="00183395">
        <w:rPr>
          <w:rFonts w:ascii="Times New Roman" w:hAnsi="Times New Roman" w:cs="Times New Roman"/>
          <w:sz w:val="24"/>
          <w:szCs w:val="24"/>
        </w:rPr>
        <w:fldChar w:fldCharType="separate"/>
      </w:r>
      <w:r w:rsidR="000A3BE6" w:rsidRPr="00183395">
        <w:rPr>
          <w:rFonts w:ascii="Times New Roman" w:hAnsi="Times New Roman" w:cs="Times New Roman"/>
          <w:noProof/>
          <w:sz w:val="24"/>
          <w:szCs w:val="24"/>
        </w:rPr>
        <w:t>(</w:t>
      </w:r>
      <w:hyperlink w:anchor="_ENREF_3" w:tooltip="Cortez, 2009 #1" w:history="1">
        <w:r w:rsidR="00D22A62" w:rsidRPr="00183395">
          <w:rPr>
            <w:rFonts w:ascii="Times New Roman" w:hAnsi="Times New Roman" w:cs="Times New Roman"/>
            <w:noProof/>
            <w:sz w:val="24"/>
            <w:szCs w:val="24"/>
          </w:rPr>
          <w:t>Cortez et al. 2009</w:t>
        </w:r>
      </w:hyperlink>
      <w:r w:rsidR="000A3BE6" w:rsidRPr="00183395">
        <w:rPr>
          <w:rFonts w:ascii="Times New Roman" w:hAnsi="Times New Roman" w:cs="Times New Roman"/>
          <w:noProof/>
          <w:sz w:val="24"/>
          <w:szCs w:val="24"/>
        </w:rPr>
        <w:t>)</w:t>
      </w:r>
      <w:r w:rsidR="000A3BE6" w:rsidRPr="00183395">
        <w:rPr>
          <w:rFonts w:ascii="Times New Roman" w:hAnsi="Times New Roman" w:cs="Times New Roman"/>
          <w:sz w:val="24"/>
          <w:szCs w:val="24"/>
        </w:rPr>
        <w:fldChar w:fldCharType="end"/>
      </w:r>
      <w:r w:rsidR="000A3BE6" w:rsidRPr="00183395">
        <w:rPr>
          <w:rFonts w:ascii="Times New Roman" w:hAnsi="Times New Roman" w:cs="Times New Roman"/>
          <w:sz w:val="24"/>
          <w:szCs w:val="24"/>
        </w:rPr>
        <w:t xml:space="preserve"> investigated the physicochemical data in prediction human wine taste preference.</w:t>
      </w:r>
      <w:r w:rsidR="001F37E5" w:rsidRPr="00183395">
        <w:rPr>
          <w:rFonts w:ascii="Times New Roman" w:hAnsi="Times New Roman" w:cs="Times New Roman"/>
          <w:sz w:val="24"/>
          <w:szCs w:val="24"/>
        </w:rPr>
        <w:t xml:space="preserve"> Beltran et al.</w:t>
      </w:r>
      <w:r w:rsidR="000A3BE6" w:rsidRPr="00183395">
        <w:rPr>
          <w:rFonts w:ascii="Times New Roman" w:hAnsi="Times New Roman" w:cs="Times New Roman"/>
          <w:sz w:val="24"/>
          <w:szCs w:val="24"/>
        </w:rPr>
        <w:t xml:space="preserve"> </w:t>
      </w:r>
      <w:r w:rsidR="001F37E5" w:rsidRPr="00183395">
        <w:rPr>
          <w:rFonts w:ascii="Times New Roman" w:hAnsi="Times New Roman" w:cs="Times New Roman"/>
          <w:sz w:val="24"/>
          <w:szCs w:val="24"/>
        </w:rPr>
        <w:fldChar w:fldCharType="begin">
          <w:fldData xml:space="preserve">PEVuZE5vdGU+PENpdGU+PEF1dGhvcj5CZWx0cmFuPC9BdXRob3I+PFllYXI+MjAwODwvWWVhcj48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</w:fldData>
        </w:fldChar>
      </w:r>
      <w:r w:rsidR="001F37E5" w:rsidRPr="00183395">
        <w:rPr>
          <w:rFonts w:ascii="Times New Roman" w:hAnsi="Times New Roman" w:cs="Times New Roman"/>
          <w:sz w:val="24"/>
          <w:szCs w:val="24"/>
        </w:rPr>
        <w:instrText xml:space="preserve"> ADDIN EN.CITE </w:instrText>
      </w:r>
      <w:r w:rsidR="001F37E5" w:rsidRPr="00183395">
        <w:rPr>
          <w:rFonts w:ascii="Times New Roman" w:hAnsi="Times New Roman" w:cs="Times New Roman"/>
          <w:sz w:val="24"/>
          <w:szCs w:val="24"/>
        </w:rPr>
        <w:fldChar w:fldCharType="begin">
          <w:fldData xml:space="preserve">PEVuZE5vdGU+PENpdGU+PEF1dGhvcj5CZWx0cmFuPC9BdXRob3I+PFllYXI+MjAwODwvWWVhcj48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</w:fldData>
        </w:fldChar>
      </w:r>
      <w:r w:rsidR="001F37E5" w:rsidRPr="00183395">
        <w:rPr>
          <w:rFonts w:ascii="Times New Roman" w:hAnsi="Times New Roman" w:cs="Times New Roman"/>
          <w:sz w:val="24"/>
          <w:szCs w:val="24"/>
        </w:rPr>
        <w:instrText xml:space="preserve"> ADDIN EN.CITE.DATA </w:instrText>
      </w:r>
      <w:r w:rsidR="001F37E5" w:rsidRPr="00183395">
        <w:rPr>
          <w:rFonts w:ascii="Times New Roman" w:hAnsi="Times New Roman" w:cs="Times New Roman"/>
          <w:sz w:val="24"/>
          <w:szCs w:val="24"/>
        </w:rPr>
      </w:r>
      <w:r w:rsidR="001F37E5" w:rsidRPr="00183395">
        <w:rPr>
          <w:rFonts w:ascii="Times New Roman" w:hAnsi="Times New Roman" w:cs="Times New Roman"/>
          <w:sz w:val="24"/>
          <w:szCs w:val="24"/>
        </w:rPr>
        <w:fldChar w:fldCharType="end"/>
      </w:r>
      <w:r w:rsidR="001F37E5" w:rsidRPr="00183395">
        <w:rPr>
          <w:rFonts w:ascii="Times New Roman" w:hAnsi="Times New Roman" w:cs="Times New Roman"/>
          <w:sz w:val="24"/>
          <w:szCs w:val="24"/>
        </w:rPr>
      </w:r>
      <w:r w:rsidR="001F37E5" w:rsidRPr="00183395">
        <w:rPr>
          <w:rFonts w:ascii="Times New Roman" w:hAnsi="Times New Roman" w:cs="Times New Roman"/>
          <w:sz w:val="24"/>
          <w:szCs w:val="24"/>
        </w:rPr>
        <w:fldChar w:fldCharType="separate"/>
      </w:r>
      <w:r w:rsidR="001F37E5" w:rsidRPr="00183395">
        <w:rPr>
          <w:rFonts w:ascii="Times New Roman" w:hAnsi="Times New Roman" w:cs="Times New Roman"/>
          <w:noProof/>
          <w:sz w:val="24"/>
          <w:szCs w:val="24"/>
        </w:rPr>
        <w:t>(</w:t>
      </w:r>
      <w:hyperlink w:anchor="_ENREF_2" w:tooltip="Beltran, 2008 #9" w:history="1">
        <w:r w:rsidR="00D22A62" w:rsidRPr="00183395">
          <w:rPr>
            <w:rFonts w:ascii="Times New Roman" w:hAnsi="Times New Roman" w:cs="Times New Roman"/>
            <w:noProof/>
            <w:sz w:val="24"/>
            <w:szCs w:val="24"/>
          </w:rPr>
          <w:t>Beltran et al. 2008</w:t>
        </w:r>
      </w:hyperlink>
      <w:r w:rsidR="001F37E5" w:rsidRPr="00183395">
        <w:rPr>
          <w:rFonts w:ascii="Times New Roman" w:hAnsi="Times New Roman" w:cs="Times New Roman"/>
          <w:noProof/>
          <w:sz w:val="24"/>
          <w:szCs w:val="24"/>
        </w:rPr>
        <w:t>)</w:t>
      </w:r>
      <w:r w:rsidR="001F37E5" w:rsidRPr="00183395">
        <w:rPr>
          <w:rFonts w:ascii="Times New Roman" w:hAnsi="Times New Roman" w:cs="Times New Roman"/>
          <w:sz w:val="24"/>
          <w:szCs w:val="24"/>
        </w:rPr>
        <w:fldChar w:fldCharType="end"/>
      </w:r>
      <w:r w:rsidR="001F37E5" w:rsidRPr="00183395">
        <w:rPr>
          <w:rFonts w:ascii="Times New Roman" w:hAnsi="Times New Roman" w:cs="Times New Roman"/>
          <w:sz w:val="24"/>
          <w:szCs w:val="24"/>
        </w:rPr>
        <w:t xml:space="preserve"> classified wine </w:t>
      </w:r>
      <w:r w:rsidR="002201BD" w:rsidRPr="00183395">
        <w:rPr>
          <w:rFonts w:ascii="Times New Roman" w:hAnsi="Times New Roman" w:cs="Times New Roman"/>
          <w:sz w:val="24"/>
          <w:szCs w:val="24"/>
        </w:rPr>
        <w:t xml:space="preserve">quality </w:t>
      </w:r>
      <w:r w:rsidR="001F37E5" w:rsidRPr="00183395">
        <w:rPr>
          <w:rFonts w:ascii="Times New Roman" w:hAnsi="Times New Roman" w:cs="Times New Roman"/>
          <w:sz w:val="24"/>
          <w:szCs w:val="24"/>
        </w:rPr>
        <w:t>based on aroma chromatograms</w:t>
      </w:r>
      <w:r w:rsidR="00B65C40" w:rsidRPr="00183395">
        <w:rPr>
          <w:rFonts w:ascii="Times New Roman" w:hAnsi="Times New Roman" w:cs="Times New Roman"/>
          <w:sz w:val="24"/>
          <w:szCs w:val="24"/>
        </w:rPr>
        <w:t xml:space="preserve"> with Fast GC Analyzer</w:t>
      </w:r>
      <w:r w:rsidR="00FA148A" w:rsidRPr="00183395">
        <w:rPr>
          <w:rFonts w:ascii="Times New Roman" w:hAnsi="Times New Roman" w:cs="Times New Roman"/>
          <w:sz w:val="24"/>
          <w:szCs w:val="24"/>
        </w:rPr>
        <w:t>, and compared the performance of different classification methods, which are Linear Discriminate Analysis (LDA), Radial Basis Function Neural Networks (RBFNN) and Support Vector Machine</w:t>
      </w:r>
      <w:r w:rsidR="003F42ED" w:rsidRPr="00183395">
        <w:rPr>
          <w:rFonts w:ascii="Times New Roman" w:hAnsi="Times New Roman" w:cs="Times New Roman"/>
          <w:sz w:val="24"/>
          <w:szCs w:val="24"/>
        </w:rPr>
        <w:t xml:space="preserve"> </w:t>
      </w:r>
      <w:r w:rsidR="003F42ED" w:rsidRPr="00183395">
        <w:rPr>
          <w:rFonts w:ascii="Times New Roman" w:hAnsi="Times New Roman" w:cs="Times New Roman"/>
          <w:sz w:val="24"/>
          <w:szCs w:val="24"/>
        </w:rPr>
        <w:fldChar w:fldCharType="begin">
          <w:fldData xml:space="preserve">PEVuZE5vdGU+PENpdGU+PEF1dGhvcj5BcHBhbGFzYW15PC9BdXRob3I+PFllYXI+MjAxMjwvWWVh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</w:fldData>
        </w:fldChar>
      </w:r>
      <w:r w:rsidR="003F42ED" w:rsidRPr="00183395">
        <w:rPr>
          <w:rFonts w:ascii="Times New Roman" w:hAnsi="Times New Roman" w:cs="Times New Roman"/>
          <w:sz w:val="24"/>
          <w:szCs w:val="24"/>
        </w:rPr>
        <w:instrText xml:space="preserve"> ADDIN EN.CITE </w:instrText>
      </w:r>
      <w:r w:rsidR="003F42ED" w:rsidRPr="00183395">
        <w:rPr>
          <w:rFonts w:ascii="Times New Roman" w:hAnsi="Times New Roman" w:cs="Times New Roman"/>
          <w:sz w:val="24"/>
          <w:szCs w:val="24"/>
        </w:rPr>
        <w:fldChar w:fldCharType="begin">
          <w:fldData xml:space="preserve">PEVuZE5vdGU+PENpdGU+PEF1dGhvcj5BcHBhbGFzYW15PC9BdXRob3I+PFllYXI+MjAxMjwvWWVh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</w:fldData>
        </w:fldChar>
      </w:r>
      <w:r w:rsidR="003F42ED" w:rsidRPr="00183395">
        <w:rPr>
          <w:rFonts w:ascii="Times New Roman" w:hAnsi="Times New Roman" w:cs="Times New Roman"/>
          <w:sz w:val="24"/>
          <w:szCs w:val="24"/>
        </w:rPr>
        <w:instrText xml:space="preserve"> ADDIN EN.CITE.DATA </w:instrText>
      </w:r>
      <w:r w:rsidR="003F42ED" w:rsidRPr="00183395">
        <w:rPr>
          <w:rFonts w:ascii="Times New Roman" w:hAnsi="Times New Roman" w:cs="Times New Roman"/>
          <w:sz w:val="24"/>
          <w:szCs w:val="24"/>
        </w:rPr>
      </w:r>
      <w:r w:rsidR="003F42ED" w:rsidRPr="00183395">
        <w:rPr>
          <w:rFonts w:ascii="Times New Roman" w:hAnsi="Times New Roman" w:cs="Times New Roman"/>
          <w:sz w:val="24"/>
          <w:szCs w:val="24"/>
        </w:rPr>
        <w:fldChar w:fldCharType="end"/>
      </w:r>
      <w:r w:rsidR="003F42ED" w:rsidRPr="00183395">
        <w:rPr>
          <w:rFonts w:ascii="Times New Roman" w:hAnsi="Times New Roman" w:cs="Times New Roman"/>
          <w:sz w:val="24"/>
          <w:szCs w:val="24"/>
        </w:rPr>
      </w:r>
      <w:r w:rsidR="003F42ED" w:rsidRPr="00183395">
        <w:rPr>
          <w:rFonts w:ascii="Times New Roman" w:hAnsi="Times New Roman" w:cs="Times New Roman"/>
          <w:sz w:val="24"/>
          <w:szCs w:val="24"/>
        </w:rPr>
        <w:fldChar w:fldCharType="separate"/>
      </w:r>
      <w:r w:rsidR="003F42ED" w:rsidRPr="00183395">
        <w:rPr>
          <w:rFonts w:ascii="Times New Roman" w:hAnsi="Times New Roman" w:cs="Times New Roman"/>
          <w:noProof/>
          <w:sz w:val="24"/>
          <w:szCs w:val="24"/>
        </w:rPr>
        <w:t>(</w:t>
      </w:r>
      <w:hyperlink w:anchor="_ENREF_2" w:tooltip="Beltran, 2008 #9" w:history="1">
        <w:r w:rsidR="00D22A62" w:rsidRPr="00183395">
          <w:rPr>
            <w:rFonts w:ascii="Times New Roman" w:hAnsi="Times New Roman" w:cs="Times New Roman"/>
            <w:noProof/>
            <w:sz w:val="24"/>
            <w:szCs w:val="24"/>
          </w:rPr>
          <w:t>Beltran et al. 2008</w:t>
        </w:r>
      </w:hyperlink>
      <w:r w:rsidR="003F42ED" w:rsidRPr="00183395">
        <w:rPr>
          <w:rFonts w:ascii="Times New Roman" w:hAnsi="Times New Roman" w:cs="Times New Roman"/>
          <w:noProof/>
          <w:sz w:val="24"/>
          <w:szCs w:val="24"/>
        </w:rPr>
        <w:t xml:space="preserve">, </w:t>
      </w:r>
      <w:hyperlink w:anchor="_ENREF_1" w:tooltip="Appalasamy, 2012 #4" w:history="1">
        <w:r w:rsidR="00D22A62" w:rsidRPr="00183395">
          <w:rPr>
            <w:rFonts w:ascii="Times New Roman" w:hAnsi="Times New Roman" w:cs="Times New Roman"/>
            <w:noProof/>
            <w:sz w:val="24"/>
            <w:szCs w:val="24"/>
          </w:rPr>
          <w:t>Appalasamy et al. 2012</w:t>
        </w:r>
      </w:hyperlink>
      <w:r w:rsidR="003F42ED" w:rsidRPr="00183395">
        <w:rPr>
          <w:rFonts w:ascii="Times New Roman" w:hAnsi="Times New Roman" w:cs="Times New Roman"/>
          <w:noProof/>
          <w:sz w:val="24"/>
          <w:szCs w:val="24"/>
        </w:rPr>
        <w:t>)</w:t>
      </w:r>
      <w:r w:rsidR="003F42ED" w:rsidRPr="00183395">
        <w:rPr>
          <w:rFonts w:ascii="Times New Roman" w:hAnsi="Times New Roman" w:cs="Times New Roman"/>
          <w:sz w:val="24"/>
          <w:szCs w:val="24"/>
        </w:rPr>
        <w:fldChar w:fldCharType="end"/>
      </w:r>
      <w:r w:rsidR="001F37E5" w:rsidRPr="00183395">
        <w:rPr>
          <w:rFonts w:ascii="Times New Roman" w:hAnsi="Times New Roman" w:cs="Times New Roman"/>
          <w:sz w:val="24"/>
          <w:szCs w:val="24"/>
        </w:rPr>
        <w:t xml:space="preserve">. </w:t>
      </w:r>
      <w:r w:rsidR="00665F50" w:rsidRPr="00183395">
        <w:rPr>
          <w:rFonts w:ascii="Times New Roman" w:hAnsi="Times New Roman" w:cs="Times New Roman"/>
          <w:sz w:val="24"/>
          <w:szCs w:val="24"/>
        </w:rPr>
        <w:t xml:space="preserve">Several </w:t>
      </w:r>
      <w:r w:rsidR="00303C7E" w:rsidRPr="00183395">
        <w:rPr>
          <w:rFonts w:ascii="Times New Roman" w:hAnsi="Times New Roman" w:cs="Times New Roman"/>
          <w:sz w:val="24"/>
          <w:szCs w:val="24"/>
        </w:rPr>
        <w:t xml:space="preserve">other </w:t>
      </w:r>
      <w:r w:rsidR="00665F50" w:rsidRPr="00183395">
        <w:rPr>
          <w:rFonts w:ascii="Times New Roman" w:hAnsi="Times New Roman" w:cs="Times New Roman"/>
          <w:sz w:val="24"/>
          <w:szCs w:val="24"/>
        </w:rPr>
        <w:t>data mining technologies</w:t>
      </w:r>
      <w:r w:rsidR="00DF3739" w:rsidRPr="00183395">
        <w:rPr>
          <w:rFonts w:ascii="Times New Roman" w:hAnsi="Times New Roman" w:cs="Times New Roman"/>
          <w:sz w:val="24"/>
          <w:szCs w:val="24"/>
        </w:rPr>
        <w:t xml:space="preserve"> </w:t>
      </w:r>
      <w:r w:rsidR="00DF3739" w:rsidRPr="00183395">
        <w:rPr>
          <w:rFonts w:ascii="Times New Roman" w:hAnsi="Times New Roman" w:cs="Times New Roman"/>
          <w:sz w:val="24"/>
          <w:szCs w:val="24"/>
        </w:rPr>
        <w:fldChar w:fldCharType="begin">
          <w:fldData xml:space="preserve">PEVuZE5vdGU+PENpdGU+PEF1dGhvcj5Db3J0ZXo8L0F1dGhvcj48WWVhcj4yMDA5PC9ZZWFyPjxS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</w:fldData>
        </w:fldChar>
      </w:r>
      <w:r w:rsidR="00D22A62">
        <w:rPr>
          <w:rFonts w:ascii="Times New Roman" w:hAnsi="Times New Roman" w:cs="Times New Roman"/>
          <w:sz w:val="24"/>
          <w:szCs w:val="24"/>
        </w:rPr>
        <w:instrText xml:space="preserve"> ADDIN EN.CITE </w:instrText>
      </w:r>
      <w:r w:rsidR="00D22A62">
        <w:rPr>
          <w:rFonts w:ascii="Times New Roman" w:hAnsi="Times New Roman" w:cs="Times New Roman"/>
          <w:sz w:val="24"/>
          <w:szCs w:val="24"/>
        </w:rPr>
        <w:fldChar w:fldCharType="begin">
          <w:fldData xml:space="preserve">PEVuZE5vdGU+PENpdGU+PEF1dGhvcj5Db3J0ZXo8L0F1dGhvcj48WWVhcj4yMDA5PC9ZZWFyPjxS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</w:fldData>
        </w:fldChar>
      </w:r>
      <w:r w:rsidR="00D22A62">
        <w:rPr>
          <w:rFonts w:ascii="Times New Roman" w:hAnsi="Times New Roman" w:cs="Times New Roman"/>
          <w:sz w:val="24"/>
          <w:szCs w:val="24"/>
        </w:rPr>
        <w:instrText xml:space="preserve"> ADDIN EN.CITE.DATA </w:instrText>
      </w:r>
      <w:r w:rsidR="00D22A62">
        <w:rPr>
          <w:rFonts w:ascii="Times New Roman" w:hAnsi="Times New Roman" w:cs="Times New Roman"/>
          <w:sz w:val="24"/>
          <w:szCs w:val="24"/>
        </w:rPr>
      </w:r>
      <w:r w:rsidR="00D22A62">
        <w:rPr>
          <w:rFonts w:ascii="Times New Roman" w:hAnsi="Times New Roman" w:cs="Times New Roman"/>
          <w:sz w:val="24"/>
          <w:szCs w:val="24"/>
        </w:rPr>
        <w:fldChar w:fldCharType="end"/>
      </w:r>
      <w:r w:rsidR="00DF3739" w:rsidRPr="00183395">
        <w:rPr>
          <w:rFonts w:ascii="Times New Roman" w:hAnsi="Times New Roman" w:cs="Times New Roman"/>
          <w:sz w:val="24"/>
          <w:szCs w:val="24"/>
        </w:rPr>
      </w:r>
      <w:r w:rsidR="00DF3739" w:rsidRPr="00183395">
        <w:rPr>
          <w:rFonts w:ascii="Times New Roman" w:hAnsi="Times New Roman" w:cs="Times New Roman"/>
          <w:sz w:val="24"/>
          <w:szCs w:val="24"/>
        </w:rPr>
        <w:fldChar w:fldCharType="separate"/>
      </w:r>
      <w:r w:rsidR="00D22A62">
        <w:rPr>
          <w:rFonts w:ascii="Times New Roman" w:hAnsi="Times New Roman" w:cs="Times New Roman"/>
          <w:noProof/>
          <w:sz w:val="24"/>
          <w:szCs w:val="24"/>
        </w:rPr>
        <w:t>(</w:t>
      </w:r>
      <w:hyperlink w:anchor="_ENREF_6" w:tooltip="Nachev,  #10" w:history="1">
        <w:r w:rsidR="00D22A62">
          <w:rPr>
            <w:rFonts w:ascii="Times New Roman" w:hAnsi="Times New Roman" w:cs="Times New Roman"/>
            <w:noProof/>
            <w:sz w:val="24"/>
            <w:szCs w:val="24"/>
          </w:rPr>
          <w:t xml:space="preserve">Nachev and Hogan </w:t>
        </w:r>
      </w:hyperlink>
      <w:r w:rsidR="00D22A62">
        <w:rPr>
          <w:rFonts w:ascii="Times New Roman" w:hAnsi="Times New Roman" w:cs="Times New Roman"/>
          <w:noProof/>
          <w:sz w:val="24"/>
          <w:szCs w:val="24"/>
        </w:rPr>
        <w:t xml:space="preserve">, </w:t>
      </w:r>
      <w:hyperlink w:anchor="_ENREF_2" w:tooltip="Beltran, 2008 #9" w:history="1">
        <w:r w:rsidR="00D22A62">
          <w:rPr>
            <w:rFonts w:ascii="Times New Roman" w:hAnsi="Times New Roman" w:cs="Times New Roman"/>
            <w:noProof/>
            <w:sz w:val="24"/>
            <w:szCs w:val="24"/>
          </w:rPr>
          <w:t>Beltran et al. 2008</w:t>
        </w:r>
      </w:hyperlink>
      <w:r w:rsidR="00D22A62">
        <w:rPr>
          <w:rFonts w:ascii="Times New Roman" w:hAnsi="Times New Roman" w:cs="Times New Roman"/>
          <w:noProof/>
          <w:sz w:val="24"/>
          <w:szCs w:val="24"/>
        </w:rPr>
        <w:t xml:space="preserve">, </w:t>
      </w:r>
      <w:hyperlink w:anchor="_ENREF_4" w:tooltip="Cortez, 2009 #3" w:history="1">
        <w:r w:rsidR="00D22A62">
          <w:rPr>
            <w:rFonts w:ascii="Times New Roman" w:hAnsi="Times New Roman" w:cs="Times New Roman"/>
            <w:noProof/>
            <w:sz w:val="24"/>
            <w:szCs w:val="24"/>
          </w:rPr>
          <w:t>Cortez et al. 2009</w:t>
        </w:r>
      </w:hyperlink>
      <w:r w:rsidR="00D22A62">
        <w:rPr>
          <w:rFonts w:ascii="Times New Roman" w:hAnsi="Times New Roman" w:cs="Times New Roman"/>
          <w:noProof/>
          <w:sz w:val="24"/>
          <w:szCs w:val="24"/>
        </w:rPr>
        <w:t xml:space="preserve">, </w:t>
      </w:r>
      <w:hyperlink w:anchor="_ENREF_7" w:tooltip="Ribeiro, 2009 #6" w:history="1">
        <w:r w:rsidR="00D22A62">
          <w:rPr>
            <w:rFonts w:ascii="Times New Roman" w:hAnsi="Times New Roman" w:cs="Times New Roman"/>
            <w:noProof/>
            <w:sz w:val="24"/>
            <w:szCs w:val="24"/>
          </w:rPr>
          <w:t>Ribeiro et al. 2009</w:t>
        </w:r>
      </w:hyperlink>
      <w:r w:rsidR="00D22A62">
        <w:rPr>
          <w:rFonts w:ascii="Times New Roman" w:hAnsi="Times New Roman" w:cs="Times New Roman"/>
          <w:noProof/>
          <w:sz w:val="24"/>
          <w:szCs w:val="24"/>
        </w:rPr>
        <w:t xml:space="preserve">, </w:t>
      </w:r>
      <w:hyperlink w:anchor="_ENREF_8" w:tooltip="Tian, 2010 #5" w:history="1">
        <w:r w:rsidR="00D22A62">
          <w:rPr>
            <w:rFonts w:ascii="Times New Roman" w:hAnsi="Times New Roman" w:cs="Times New Roman"/>
            <w:noProof/>
            <w:sz w:val="24"/>
            <w:szCs w:val="24"/>
          </w:rPr>
          <w:t>Tian and Pang 2010</w:t>
        </w:r>
      </w:hyperlink>
      <w:r w:rsidR="00D22A62">
        <w:rPr>
          <w:rFonts w:ascii="Times New Roman" w:hAnsi="Times New Roman" w:cs="Times New Roman"/>
          <w:noProof/>
          <w:sz w:val="24"/>
          <w:szCs w:val="24"/>
        </w:rPr>
        <w:t xml:space="preserve">, </w:t>
      </w:r>
      <w:hyperlink w:anchor="_ENREF_1" w:tooltip="Appalasamy, 2012 #4" w:history="1">
        <w:r w:rsidR="00D22A62">
          <w:rPr>
            <w:rFonts w:ascii="Times New Roman" w:hAnsi="Times New Roman" w:cs="Times New Roman"/>
            <w:noProof/>
            <w:sz w:val="24"/>
            <w:szCs w:val="24"/>
          </w:rPr>
          <w:t>Appalasamy et al. 2012</w:t>
        </w:r>
      </w:hyperlink>
      <w:r w:rsidR="00D22A62">
        <w:rPr>
          <w:rFonts w:ascii="Times New Roman" w:hAnsi="Times New Roman" w:cs="Times New Roman"/>
          <w:noProof/>
          <w:sz w:val="24"/>
          <w:szCs w:val="24"/>
        </w:rPr>
        <w:t>)</w:t>
      </w:r>
      <w:r w:rsidR="00DF3739" w:rsidRPr="00183395">
        <w:rPr>
          <w:rFonts w:ascii="Times New Roman" w:hAnsi="Times New Roman" w:cs="Times New Roman"/>
          <w:sz w:val="24"/>
          <w:szCs w:val="24"/>
        </w:rPr>
        <w:fldChar w:fldCharType="end"/>
      </w:r>
      <w:r w:rsidR="00665F50" w:rsidRPr="00183395">
        <w:rPr>
          <w:rFonts w:ascii="Times New Roman" w:hAnsi="Times New Roman" w:cs="Times New Roman"/>
          <w:sz w:val="24"/>
          <w:szCs w:val="24"/>
        </w:rPr>
        <w:t xml:space="preserve"> were applied in predicting human wine taste preference, </w:t>
      </w:r>
      <w:r w:rsidR="006B3A5A" w:rsidRPr="00183395">
        <w:rPr>
          <w:rFonts w:ascii="Times New Roman" w:hAnsi="Times New Roman" w:cs="Times New Roman"/>
          <w:sz w:val="24"/>
          <w:szCs w:val="24"/>
        </w:rPr>
        <w:t xml:space="preserve">such as </w:t>
      </w:r>
      <w:r w:rsidR="002201BD" w:rsidRPr="00183395">
        <w:rPr>
          <w:rFonts w:ascii="Times New Roman" w:hAnsi="Times New Roman" w:cs="Times New Roman"/>
          <w:sz w:val="24"/>
          <w:szCs w:val="24"/>
        </w:rPr>
        <w:t>S</w:t>
      </w:r>
      <w:r w:rsidR="00665F50" w:rsidRPr="00183395">
        <w:rPr>
          <w:rFonts w:ascii="Times New Roman" w:hAnsi="Times New Roman" w:cs="Times New Roman"/>
          <w:sz w:val="24"/>
          <w:szCs w:val="24"/>
        </w:rPr>
        <w:t>upport Vector Machine,</w:t>
      </w:r>
      <w:r w:rsidR="00176D11" w:rsidRPr="00183395">
        <w:rPr>
          <w:rFonts w:ascii="Times New Roman" w:hAnsi="Times New Roman" w:cs="Times New Roman"/>
          <w:sz w:val="24"/>
          <w:szCs w:val="24"/>
        </w:rPr>
        <w:t xml:space="preserve"> multiple regression and neural networks. </w:t>
      </w:r>
      <w:r w:rsidR="00B65C40" w:rsidRPr="00183395">
        <w:rPr>
          <w:rFonts w:ascii="Times New Roman" w:hAnsi="Times New Roman" w:cs="Times New Roman"/>
          <w:sz w:val="24"/>
          <w:szCs w:val="24"/>
        </w:rPr>
        <w:t xml:space="preserve"> </w:t>
      </w:r>
      <w:r w:rsidR="007B7B5C" w:rsidRPr="00183395">
        <w:rPr>
          <w:rFonts w:ascii="Times New Roman" w:hAnsi="Times New Roman" w:cs="Times New Roman"/>
          <w:sz w:val="24"/>
          <w:szCs w:val="24"/>
        </w:rPr>
        <w:t xml:space="preserve">Appalasamy et al. </w:t>
      </w:r>
      <w:r w:rsidR="00455886" w:rsidRPr="00183395">
        <w:rPr>
          <w:rFonts w:ascii="Times New Roman" w:hAnsi="Times New Roman" w:cs="Times New Roman"/>
          <w:sz w:val="24"/>
          <w:szCs w:val="24"/>
        </w:rPr>
        <w:fldChar w:fldCharType="begin"/>
      </w:r>
      <w:r w:rsidR="00201859">
        <w:rPr>
          <w:rFonts w:ascii="Times New Roman" w:hAnsi="Times New Roman" w:cs="Times New Roman"/>
          <w:sz w:val="24"/>
          <w:szCs w:val="24"/>
        </w:rPr>
        <w:instrText xml:space="preserve"> ADDIN EN.CITE &lt;EndNote&gt;&lt;Cite&gt;&lt;Author&gt;Appalasamy&lt;/Author&gt;&lt;Year&gt;2012&lt;/Year&gt;&lt;RecNum&gt;4&lt;/RecNum&gt;&lt;DisplayText&gt;(Appalasamy et al. 2012)&lt;/DisplayText&gt;&lt;record&gt;&lt;rec-number&gt;4&lt;/rec-number&gt;&lt;foreign-keys&gt;&lt;key app="EN" db-id="9vsr2wfe7wrteoes5tupsz0tx9sd55dxxw2d"&gt;4&lt;/key&gt;&lt;/foreign-keys&gt;&lt;ref-type name="Journal Article"&gt;17&lt;/ref-type&gt;&lt;contributors&gt;&lt;authors&gt;&lt;author&gt;Appalasamy, P&lt;/author&gt;&lt;author&gt;Mustapha, A&lt;/author&gt;&lt;author&gt;Rizal, ND&lt;/author&gt;&lt;author&gt;Johari, F&lt;/author&gt;&lt;author&gt;Mansor, AF&lt;/author&gt;&lt;/authors&gt;&lt;/contributors&gt;&lt;titles&gt;&lt;title&gt;Classiﬁcation-based Data Mining Approach for Quality Control in Wine Production&lt;/title&gt;&lt;secondary-title&gt;Journal of Applied Sciences&lt;/secondary-title&gt;&lt;/titles&gt;&lt;periodical&gt;&lt;full-title&gt;Journal of Applied Sciences&lt;/full-title&gt;&lt;/periodical&gt;&lt;pages&gt;598-601&lt;/pages&gt;&lt;volume&gt;12&lt;/volume&gt;&lt;number&gt;6&lt;/number&gt;&lt;dates&gt;&lt;year&gt;2012&lt;/year&gt;&lt;/dates&gt;&lt;isbn&gt;1812-5654&lt;/isbn&gt;&lt;urls&gt;&lt;/urls&gt;&lt;/record&gt;&lt;/Cite&gt;&lt;/EndNote&gt;</w:instrText>
      </w:r>
      <w:r w:rsidR="00455886" w:rsidRPr="00183395">
        <w:rPr>
          <w:rFonts w:ascii="Times New Roman" w:hAnsi="Times New Roman" w:cs="Times New Roman"/>
          <w:sz w:val="24"/>
          <w:szCs w:val="24"/>
        </w:rPr>
        <w:fldChar w:fldCharType="separate"/>
      </w:r>
      <w:r w:rsidR="00201859">
        <w:rPr>
          <w:rFonts w:ascii="Times New Roman" w:hAnsi="Times New Roman" w:cs="Times New Roman"/>
          <w:noProof/>
          <w:sz w:val="24"/>
          <w:szCs w:val="24"/>
        </w:rPr>
        <w:t>(</w:t>
      </w:r>
      <w:hyperlink w:anchor="_ENREF_1" w:tooltip="Appalasamy, 2012 #4" w:history="1">
        <w:r w:rsidR="00D22A62">
          <w:rPr>
            <w:rFonts w:ascii="Times New Roman" w:hAnsi="Times New Roman" w:cs="Times New Roman"/>
            <w:noProof/>
            <w:sz w:val="24"/>
            <w:szCs w:val="24"/>
          </w:rPr>
          <w:t>Appalasamy et al. 2012</w:t>
        </w:r>
      </w:hyperlink>
      <w:r w:rsidR="00201859">
        <w:rPr>
          <w:rFonts w:ascii="Times New Roman" w:hAnsi="Times New Roman" w:cs="Times New Roman"/>
          <w:noProof/>
          <w:sz w:val="24"/>
          <w:szCs w:val="24"/>
        </w:rPr>
        <w:t>)</w:t>
      </w:r>
      <w:r w:rsidR="00455886" w:rsidRPr="00183395">
        <w:rPr>
          <w:rFonts w:ascii="Times New Roman" w:hAnsi="Times New Roman" w:cs="Times New Roman"/>
          <w:sz w:val="24"/>
          <w:szCs w:val="24"/>
        </w:rPr>
        <w:fldChar w:fldCharType="end"/>
      </w:r>
      <w:r w:rsidR="00455886" w:rsidRPr="00183395">
        <w:rPr>
          <w:rFonts w:ascii="Times New Roman" w:hAnsi="Times New Roman" w:cs="Times New Roman"/>
          <w:sz w:val="24"/>
          <w:szCs w:val="24"/>
        </w:rPr>
        <w:t xml:space="preserve"> </w:t>
      </w:r>
      <w:r w:rsidR="008B159E" w:rsidRPr="00183395">
        <w:rPr>
          <w:rFonts w:ascii="Times New Roman" w:hAnsi="Times New Roman" w:cs="Times New Roman"/>
          <w:sz w:val="24"/>
          <w:szCs w:val="24"/>
        </w:rPr>
        <w:t>applied Decision Tree and Naïve Bayes classification algorithms</w:t>
      </w:r>
      <w:r w:rsidR="001B6B9B" w:rsidRPr="00183395">
        <w:rPr>
          <w:rFonts w:ascii="Times New Roman" w:hAnsi="Times New Roman" w:cs="Times New Roman"/>
          <w:sz w:val="24"/>
          <w:szCs w:val="24"/>
        </w:rPr>
        <w:t xml:space="preserve"> for wine quality control and </w:t>
      </w:r>
      <w:r w:rsidR="00B12377" w:rsidRPr="00183395">
        <w:rPr>
          <w:rFonts w:ascii="Times New Roman" w:hAnsi="Times New Roman" w:cs="Times New Roman"/>
          <w:sz w:val="24"/>
          <w:szCs w:val="24"/>
        </w:rPr>
        <w:t xml:space="preserve">discussed the pattern in attributes that affect the quality of wine. Their result </w:t>
      </w:r>
      <w:r w:rsidR="00366D48" w:rsidRPr="00183395">
        <w:rPr>
          <w:rFonts w:ascii="Times New Roman" w:hAnsi="Times New Roman" w:cs="Times New Roman"/>
          <w:sz w:val="24"/>
          <w:szCs w:val="24"/>
        </w:rPr>
        <w:fldChar w:fldCharType="begin"/>
      </w:r>
      <w:r w:rsidR="00366D48" w:rsidRPr="00183395">
        <w:rPr>
          <w:rFonts w:ascii="Times New Roman" w:hAnsi="Times New Roman" w:cs="Times New Roman"/>
          <w:sz w:val="24"/>
          <w:szCs w:val="24"/>
        </w:rPr>
        <w:instrText xml:space="preserve"> ADDIN EN.CITE &lt;EndNote&gt;&lt;Cite&gt;&lt;Author&gt;Appalasamy&lt;/Author&gt;&lt;Year&gt;2012&lt;/Year&gt;&lt;RecNum&gt;4&lt;/RecNum&gt;&lt;DisplayText&gt;(Appalasamy et al. 2012)&lt;/DisplayText&gt;&lt;record&gt;&lt;rec-number&gt;4&lt;/rec-number&gt;&lt;foreign-keys&gt;&lt;key app="EN" db-id="9vsr2wfe7wrteoes5tupsz0tx9sd55dxxw2d"&gt;4&lt;/key&gt;&lt;/foreign-keys&gt;&lt;ref-type name="Journal Article"&gt;17&lt;/ref-type&gt;&lt;contributors&gt;&lt;authors&gt;&lt;author&gt;Appalasamy, P&lt;/author&gt;&lt;author&gt;Mustapha, A&lt;/author&gt;&lt;author&gt;Rizal, ND&lt;/author&gt;&lt;author&gt;Johari, F&lt;/author&gt;&lt;author&gt;Mansor, AF&lt;/author&gt;&lt;/authors&gt;&lt;/contributors&gt;&lt;titles&gt;&lt;title&gt;Classiﬁcation-based Data Mining Approach for Quality Control in Wine Production&lt;/title&gt;&lt;secondary-title&gt;Journal of Applied Sciences&lt;/secondary-title&gt;&lt;/titles&gt;&lt;periodical&gt;&lt;full-title&gt;Journal of Applied Sciences&lt;/full-title&gt;&lt;/periodical&gt;&lt;pages&gt;598-601&lt;/pages&gt;&lt;volume&gt;12&lt;/volume&gt;&lt;number&gt;6&lt;/number&gt;&lt;dates&gt;&lt;year&gt;2012&lt;/year&gt;&lt;/dates&gt;&lt;isbn&gt;1812-5654&lt;/isbn&gt;&lt;urls&gt;&lt;/urls&gt;&lt;/record&gt;&lt;/Cite&gt;&lt;/EndNote&gt;</w:instrText>
      </w:r>
      <w:r w:rsidR="00366D48" w:rsidRPr="00183395">
        <w:rPr>
          <w:rFonts w:ascii="Times New Roman" w:hAnsi="Times New Roman" w:cs="Times New Roman"/>
          <w:sz w:val="24"/>
          <w:szCs w:val="24"/>
        </w:rPr>
        <w:fldChar w:fldCharType="separate"/>
      </w:r>
      <w:r w:rsidR="00366D48" w:rsidRPr="00183395">
        <w:rPr>
          <w:rFonts w:ascii="Times New Roman" w:hAnsi="Times New Roman" w:cs="Times New Roman"/>
          <w:noProof/>
          <w:sz w:val="24"/>
          <w:szCs w:val="24"/>
        </w:rPr>
        <w:t>(</w:t>
      </w:r>
      <w:hyperlink w:anchor="_ENREF_1" w:tooltip="Appalasamy, 2012 #4" w:history="1">
        <w:r w:rsidR="00D22A62" w:rsidRPr="00183395">
          <w:rPr>
            <w:rFonts w:ascii="Times New Roman" w:hAnsi="Times New Roman" w:cs="Times New Roman"/>
            <w:noProof/>
            <w:sz w:val="24"/>
            <w:szCs w:val="24"/>
          </w:rPr>
          <w:t>Appalasamy et al. 2012</w:t>
        </w:r>
      </w:hyperlink>
      <w:r w:rsidR="00366D48" w:rsidRPr="00183395">
        <w:rPr>
          <w:rFonts w:ascii="Times New Roman" w:hAnsi="Times New Roman" w:cs="Times New Roman"/>
          <w:noProof/>
          <w:sz w:val="24"/>
          <w:szCs w:val="24"/>
        </w:rPr>
        <w:t>)</w:t>
      </w:r>
      <w:r w:rsidR="00366D48" w:rsidRPr="00183395">
        <w:rPr>
          <w:rFonts w:ascii="Times New Roman" w:hAnsi="Times New Roman" w:cs="Times New Roman"/>
          <w:sz w:val="24"/>
          <w:szCs w:val="24"/>
        </w:rPr>
        <w:fldChar w:fldCharType="end"/>
      </w:r>
      <w:r w:rsidR="00366D48" w:rsidRPr="00183395">
        <w:rPr>
          <w:rFonts w:ascii="Times New Roman" w:hAnsi="Times New Roman" w:cs="Times New Roman"/>
          <w:sz w:val="24"/>
          <w:szCs w:val="24"/>
        </w:rPr>
        <w:t xml:space="preserve"> </w:t>
      </w:r>
      <w:r w:rsidR="00B12377" w:rsidRPr="00183395">
        <w:rPr>
          <w:rFonts w:ascii="Times New Roman" w:hAnsi="Times New Roman" w:cs="Times New Roman"/>
          <w:sz w:val="24"/>
          <w:szCs w:val="24"/>
        </w:rPr>
        <w:t xml:space="preserve">shows that </w:t>
      </w:r>
      <w:r w:rsidR="001B6B9B" w:rsidRPr="00183395">
        <w:rPr>
          <w:rFonts w:ascii="Times New Roman" w:hAnsi="Times New Roman" w:cs="Times New Roman"/>
          <w:sz w:val="24"/>
          <w:szCs w:val="24"/>
        </w:rPr>
        <w:t>Decision Tree (ID3) outperformed Naïve Bayes techniques in red wine.</w:t>
      </w:r>
      <w:r w:rsidR="00A01EB4" w:rsidRPr="00A01EB4">
        <w:t xml:space="preserve"> </w:t>
      </w:r>
      <w:r w:rsidR="00A01EB4" w:rsidRPr="00A01EB4">
        <w:rPr>
          <w:rFonts w:ascii="Times New Roman" w:hAnsi="Times New Roman" w:cs="Times New Roman"/>
          <w:sz w:val="24"/>
          <w:szCs w:val="24"/>
        </w:rPr>
        <w:t>Tian and Pang 2010</w:t>
      </w:r>
      <w:r w:rsidR="001A20B8">
        <w:rPr>
          <w:rFonts w:ascii="Times New Roman" w:hAnsi="Times New Roman" w:cs="Times New Roman"/>
          <w:sz w:val="24"/>
          <w:szCs w:val="24"/>
        </w:rPr>
        <w:t xml:space="preserve"> </w:t>
      </w:r>
      <w:r w:rsidR="00A01EB4">
        <w:rPr>
          <w:rFonts w:ascii="Times New Roman" w:hAnsi="Times New Roman" w:cs="Times New Roman"/>
          <w:sz w:val="24"/>
          <w:szCs w:val="24"/>
        </w:rPr>
        <w:fldChar w:fldCharType="begin"/>
      </w:r>
      <w:r w:rsidR="00A01EB4">
        <w:rPr>
          <w:rFonts w:ascii="Times New Roman" w:hAnsi="Times New Roman" w:cs="Times New Roman"/>
          <w:sz w:val="24"/>
          <w:szCs w:val="24"/>
        </w:rPr>
        <w:instrText xml:space="preserve"> ADDIN EN.CITE &lt;EndNote&gt;&lt;Cite&gt;&lt;Author&gt;Tian&lt;/Author&gt;&lt;Year&gt;2010&lt;/Year&gt;&lt;RecNum&gt;5&lt;/RecNum&gt;&lt;DisplayText&gt;(Tian and Pang 2010)&lt;/DisplayText&gt;&lt;record&gt;&lt;rec-number&gt;5&lt;/rec-number&gt;&lt;foreign-keys&gt;&lt;key app="EN" db-id="9vsr2wfe7wrteoes5tupsz0tx9sd55dxxw2d"&gt;5&lt;/key&gt;&lt;/foreign-keys&gt;&lt;ref-type name="Conference Proceedings"&gt;10&lt;/ref-type&gt;&lt;contributors&gt;&lt;authors&gt;&lt;author&gt;Tian, Haishan&lt;/author&gt;&lt;author&gt;Pang, Qiaohong&lt;/author&gt;&lt;/authors&gt;&lt;/contributors&gt;&lt;titles&gt;&lt;title&gt;Data mining application for upgrading quality of wine production&lt;/title&gt;&lt;secondary-title&gt;The 2010 International Conference on Apperceiving Computing and Intelligence Analysis Proceeding&lt;/secondary-title&gt;&lt;/titles&gt;&lt;pages&gt;109-111&lt;/pages&gt;&lt;dates&gt;&lt;year&gt;2010&lt;/year&gt;&lt;/dates&gt;&lt;urls&gt;&lt;/urls&gt;&lt;/record&gt;&lt;/Cite&gt;&lt;/EndNote&gt;</w:instrText>
      </w:r>
      <w:r w:rsidR="00A01EB4">
        <w:rPr>
          <w:rFonts w:ascii="Times New Roman" w:hAnsi="Times New Roman" w:cs="Times New Roman"/>
          <w:sz w:val="24"/>
          <w:szCs w:val="24"/>
        </w:rPr>
        <w:fldChar w:fldCharType="separate"/>
      </w:r>
      <w:r w:rsidR="00A01EB4">
        <w:rPr>
          <w:rFonts w:ascii="Times New Roman" w:hAnsi="Times New Roman" w:cs="Times New Roman"/>
          <w:noProof/>
          <w:sz w:val="24"/>
          <w:szCs w:val="24"/>
        </w:rPr>
        <w:t>(</w:t>
      </w:r>
      <w:hyperlink w:anchor="_ENREF_8" w:tooltip="Tian, 2010 #5" w:history="1">
        <w:r w:rsidR="00D22A62">
          <w:rPr>
            <w:rFonts w:ascii="Times New Roman" w:hAnsi="Times New Roman" w:cs="Times New Roman"/>
            <w:noProof/>
            <w:sz w:val="24"/>
            <w:szCs w:val="24"/>
          </w:rPr>
          <w:t>Tian and Pang 2010</w:t>
        </w:r>
      </w:hyperlink>
      <w:r w:rsidR="00A01EB4">
        <w:rPr>
          <w:rFonts w:ascii="Times New Roman" w:hAnsi="Times New Roman" w:cs="Times New Roman"/>
          <w:noProof/>
          <w:sz w:val="24"/>
          <w:szCs w:val="24"/>
        </w:rPr>
        <w:t>)</w:t>
      </w:r>
      <w:r w:rsidR="00A01EB4">
        <w:rPr>
          <w:rFonts w:ascii="Times New Roman" w:hAnsi="Times New Roman" w:cs="Times New Roman"/>
          <w:sz w:val="24"/>
          <w:szCs w:val="24"/>
        </w:rPr>
        <w:fldChar w:fldCharType="end"/>
      </w:r>
      <w:r w:rsidR="00A01EB4">
        <w:rPr>
          <w:rFonts w:ascii="Times New Roman" w:hAnsi="Times New Roman" w:cs="Times New Roman"/>
          <w:sz w:val="24"/>
          <w:szCs w:val="24"/>
        </w:rPr>
        <w:t xml:space="preserve"> investigated three data mining algorithm, </w:t>
      </w:r>
      <w:r w:rsidR="004C11FD">
        <w:rPr>
          <w:rFonts w:ascii="Times New Roman" w:hAnsi="Times New Roman" w:cs="Times New Roman"/>
          <w:sz w:val="24"/>
          <w:szCs w:val="24"/>
        </w:rPr>
        <w:t xml:space="preserve">linear/multiple regression, decision tree, neural network, </w:t>
      </w:r>
      <w:r w:rsidR="00A01EB4">
        <w:rPr>
          <w:rFonts w:ascii="Times New Roman" w:hAnsi="Times New Roman" w:cs="Times New Roman"/>
          <w:sz w:val="24"/>
          <w:szCs w:val="24"/>
        </w:rPr>
        <w:t xml:space="preserve">and discussed the advantages of each algorithm. </w:t>
      </w:r>
      <w:r w:rsidR="006D1FC8">
        <w:rPr>
          <w:rFonts w:ascii="Times New Roman" w:hAnsi="Times New Roman" w:cs="Times New Roman"/>
          <w:sz w:val="24"/>
          <w:szCs w:val="24"/>
        </w:rPr>
        <w:t xml:space="preserve">Owing to the scale of different parameters of measured wine quality, </w:t>
      </w:r>
      <w:r w:rsidR="00BC4D1D" w:rsidRPr="00BC4D1D">
        <w:rPr>
          <w:rFonts w:ascii="Times New Roman" w:hAnsi="Times New Roman" w:cs="Times New Roman"/>
          <w:sz w:val="24"/>
          <w:szCs w:val="24"/>
        </w:rPr>
        <w:t>Urtubia et al.</w:t>
      </w:r>
      <w:r w:rsidR="00BC4D1D">
        <w:rPr>
          <w:rFonts w:ascii="Times New Roman" w:hAnsi="Times New Roman" w:cs="Times New Roman"/>
          <w:sz w:val="24"/>
          <w:szCs w:val="24"/>
        </w:rPr>
        <w:t xml:space="preserve"> </w:t>
      </w:r>
      <w:r w:rsidR="00BC4D1D">
        <w:rPr>
          <w:rFonts w:ascii="Times New Roman" w:hAnsi="Times New Roman" w:cs="Times New Roman"/>
          <w:sz w:val="24"/>
          <w:szCs w:val="24"/>
        </w:rPr>
        <w:fldChar w:fldCharType="begin"/>
      </w:r>
      <w:r w:rsidR="00BC4D1D">
        <w:rPr>
          <w:rFonts w:ascii="Times New Roman" w:hAnsi="Times New Roman" w:cs="Times New Roman"/>
          <w:sz w:val="24"/>
          <w:szCs w:val="24"/>
        </w:rPr>
        <w:instrText xml:space="preserve"> ADDIN EN.CITE &lt;EndNote&gt;&lt;Cite&gt;&lt;Author&gt;Urtubia&lt;/Author&gt;&lt;Year&gt;2007&lt;/Year&gt;&lt;RecNum&gt;2&lt;/RecNum&gt;&lt;DisplayText&gt;(Urtubia et al. 2007)&lt;/DisplayText&gt;&lt;record&gt;&lt;rec-number&gt;2&lt;/rec-number&gt;&lt;foreign-keys&gt;&lt;key app="EN" db-id="9vsr2wfe7wrteoes5tupsz0tx9sd55dxxw2d"&gt;2&lt;/key&gt;&lt;/foreign-keys&gt;&lt;ref-type name="Journal Article"&gt;17&lt;/ref-type&gt;&lt;contributors&gt;&lt;authors&gt;&lt;author&gt;Urtubia, Alejandra&lt;/author&gt;&lt;author&gt;Pérez-Correa, J. Ricardo&lt;/author&gt;&lt;author&gt;Soto, Alvaro&lt;/author&gt;&lt;author&gt;Pszczólkowski, Philippo&lt;/author&gt;&lt;/authors&gt;&lt;/contributors&gt;&lt;titles&gt;&lt;title&gt;Using data mining techniques to predict industrial wine problem fermentations&lt;/title&gt;&lt;secondary-title&gt;Food Control&lt;/secondary-title&gt;&lt;/titles&gt;&lt;periodical&gt;&lt;full-title&gt;Food Control&lt;/full-title&gt;&lt;/periodical&gt;&lt;pages&gt;1512-1517&lt;/pages&gt;&lt;volume&gt;18&lt;/volume&gt;&lt;number&gt;12&lt;/number&gt;&lt;keywords&gt;&lt;keyword&gt;PCA&lt;/keyword&gt;&lt;keyword&gt;Clustering&lt;/keyword&gt;&lt;keyword&gt;K-Means&lt;/keyword&gt;&lt;keyword&gt;Sluggish fermentations&lt;/keyword&gt;&lt;keyword&gt;Stuck fermentations&lt;/keyword&gt;&lt;/keywords&gt;&lt;dates&gt;&lt;year&gt;2007&lt;/year&gt;&lt;pub-dates&gt;&lt;date&gt;12//&lt;/date&gt;&lt;/pub-dates&gt;&lt;/dates&gt;&lt;isbn&gt;0956-7135&lt;/isbn&gt;&lt;urls&gt;&lt;related-urls&gt;&lt;url&gt;http://www.sciencedirect.com/science/article/pii/S095671350600274X&lt;/url&gt;&lt;/related-urls&gt;&lt;/urls&gt;&lt;electronic-resource-num&gt;http://dx.doi.org/10.1016/j.foodcont.2006.09.010&lt;/electronic-resource-num&gt;&lt;/record&gt;&lt;/Cite&gt;&lt;/EndNote&gt;</w:instrText>
      </w:r>
      <w:r w:rsidR="00BC4D1D">
        <w:rPr>
          <w:rFonts w:ascii="Times New Roman" w:hAnsi="Times New Roman" w:cs="Times New Roman"/>
          <w:sz w:val="24"/>
          <w:szCs w:val="24"/>
        </w:rPr>
        <w:fldChar w:fldCharType="separate"/>
      </w:r>
      <w:r w:rsidR="00BC4D1D">
        <w:rPr>
          <w:rFonts w:ascii="Times New Roman" w:hAnsi="Times New Roman" w:cs="Times New Roman"/>
          <w:noProof/>
          <w:sz w:val="24"/>
          <w:szCs w:val="24"/>
        </w:rPr>
        <w:t>(</w:t>
      </w:r>
      <w:hyperlink w:anchor="_ENREF_9" w:tooltip="Urtubia, 2007 #2" w:history="1">
        <w:r w:rsidR="00D22A62">
          <w:rPr>
            <w:rFonts w:ascii="Times New Roman" w:hAnsi="Times New Roman" w:cs="Times New Roman"/>
            <w:noProof/>
            <w:sz w:val="24"/>
            <w:szCs w:val="24"/>
          </w:rPr>
          <w:t>Urtubia et al. 2007</w:t>
        </w:r>
      </w:hyperlink>
      <w:r w:rsidR="00BC4D1D">
        <w:rPr>
          <w:rFonts w:ascii="Times New Roman" w:hAnsi="Times New Roman" w:cs="Times New Roman"/>
          <w:noProof/>
          <w:sz w:val="24"/>
          <w:szCs w:val="24"/>
        </w:rPr>
        <w:t>)</w:t>
      </w:r>
      <w:r w:rsidR="00BC4D1D">
        <w:rPr>
          <w:rFonts w:ascii="Times New Roman" w:hAnsi="Times New Roman" w:cs="Times New Roman"/>
          <w:sz w:val="24"/>
          <w:szCs w:val="24"/>
        </w:rPr>
        <w:fldChar w:fldCharType="end"/>
      </w:r>
      <w:r w:rsidR="00BC4D1D">
        <w:rPr>
          <w:rFonts w:ascii="Times New Roman" w:hAnsi="Times New Roman" w:cs="Times New Roman"/>
          <w:sz w:val="24"/>
          <w:szCs w:val="24"/>
        </w:rPr>
        <w:t xml:space="preserve"> used a two-stage classification procedure to predict wine problem fermentation, which includes PCA to reduce system</w:t>
      </w:r>
      <w:r w:rsidR="00AB3AB1">
        <w:rPr>
          <w:rFonts w:ascii="Times New Roman" w:hAnsi="Times New Roman" w:cs="Times New Roman"/>
          <w:sz w:val="24"/>
          <w:szCs w:val="24"/>
        </w:rPr>
        <w:t xml:space="preserve"> dimension and K-Means to group fermentations into clusters of similar behavior. </w:t>
      </w:r>
    </w:p>
    <w:p w14:paraId="749605C6" w14:textId="77777777" w:rsidR="009A4887" w:rsidRPr="00183395" w:rsidRDefault="006679EF" w:rsidP="00183395">
      <w:pPr>
        <w:spacing w:line="360" w:lineRule="auto"/>
        <w:jc w:val="both"/>
        <w:rPr>
          <w:rFonts w:ascii="Times New Roman" w:hAnsi="Times New Roman" w:cs="Times New Roman"/>
          <w:sz w:val="24"/>
          <w:szCs w:val="24"/>
        </w:rPr>
      </w:pPr>
      <w:r>
        <w:rPr>
          <w:rFonts w:ascii="Times New Roman" w:hAnsi="Times New Roman" w:cs="Times New Roman"/>
          <w:sz w:val="24"/>
          <w:szCs w:val="24"/>
        </w:rPr>
        <w:t>Fewer data analysis is used in traditional wine industry</w:t>
      </w:r>
      <w:r w:rsidR="00C95D18">
        <w:rPr>
          <w:rFonts w:ascii="Times New Roman" w:hAnsi="Times New Roman" w:cs="Times New Roman"/>
          <w:sz w:val="24"/>
          <w:szCs w:val="24"/>
        </w:rPr>
        <w:t xml:space="preserve"> </w:t>
      </w:r>
      <w:r w:rsidR="00C46538">
        <w:rPr>
          <w:rFonts w:ascii="Times New Roman" w:hAnsi="Times New Roman" w:cs="Times New Roman"/>
          <w:sz w:val="24"/>
          <w:szCs w:val="24"/>
        </w:rPr>
        <w:fldChar w:fldCharType="begin"/>
      </w:r>
      <w:r w:rsidR="00C46538">
        <w:rPr>
          <w:rFonts w:ascii="Times New Roman" w:hAnsi="Times New Roman" w:cs="Times New Roman"/>
          <w:sz w:val="24"/>
          <w:szCs w:val="24"/>
        </w:rPr>
        <w:instrText xml:space="preserve"> ADDIN EN.CITE &lt;EndNote&gt;&lt;Cite&gt;&lt;Author&gt;Tian&lt;/Author&gt;&lt;Year&gt;2010&lt;/Year&gt;&lt;RecNum&gt;5&lt;/RecNum&gt;&lt;DisplayText&gt;(Tian and Pang 2010)&lt;/DisplayText&gt;&lt;record&gt;&lt;rec-number&gt;5&lt;/rec-number&gt;&lt;foreign-keys&gt;&lt;key app="EN" db-id="9vsr2wfe7wrteoes5tupsz0tx9sd55dxxw2d"&gt;5&lt;/key&gt;&lt;/foreign-keys&gt;&lt;ref-type name="Conference Proceedings"&gt;10&lt;/ref-type&gt;&lt;contributors&gt;&lt;authors&gt;&lt;author&gt;Tian, Haishan&lt;/author&gt;&lt;author&gt;Pang, Qiaohong&lt;/author&gt;&lt;/authors&gt;&lt;/contributors&gt;&lt;titles&gt;&lt;title&gt;Data mining application for upgrading quality of wine production&lt;/title&gt;&lt;secondary-title&gt;The 2010 International Conference on Apperceiving Computing and Intelligence Analysis Proceeding&lt;/secondary-title&gt;&lt;/titles&gt;&lt;pages&gt;109-111&lt;/pages&gt;&lt;dates&gt;&lt;year&gt;2010&lt;/year&gt;&lt;/dates&gt;&lt;urls&gt;&lt;/urls&gt;&lt;/record&gt;&lt;/Cite&gt;&lt;/EndNote&gt;</w:instrText>
      </w:r>
      <w:r w:rsidR="00C46538">
        <w:rPr>
          <w:rFonts w:ascii="Times New Roman" w:hAnsi="Times New Roman" w:cs="Times New Roman"/>
          <w:sz w:val="24"/>
          <w:szCs w:val="24"/>
        </w:rPr>
        <w:fldChar w:fldCharType="separate"/>
      </w:r>
      <w:r w:rsidR="00C46538">
        <w:rPr>
          <w:rFonts w:ascii="Times New Roman" w:hAnsi="Times New Roman" w:cs="Times New Roman"/>
          <w:noProof/>
          <w:sz w:val="24"/>
          <w:szCs w:val="24"/>
        </w:rPr>
        <w:t>(</w:t>
      </w:r>
      <w:hyperlink w:anchor="_ENREF_8" w:tooltip="Tian, 2010 #5" w:history="1">
        <w:r w:rsidR="00D22A62">
          <w:rPr>
            <w:rFonts w:ascii="Times New Roman" w:hAnsi="Times New Roman" w:cs="Times New Roman"/>
            <w:noProof/>
            <w:sz w:val="24"/>
            <w:szCs w:val="24"/>
          </w:rPr>
          <w:t>Tian and Pang 2010</w:t>
        </w:r>
      </w:hyperlink>
      <w:r w:rsidR="00C46538">
        <w:rPr>
          <w:rFonts w:ascii="Times New Roman" w:hAnsi="Times New Roman" w:cs="Times New Roman"/>
          <w:noProof/>
          <w:sz w:val="24"/>
          <w:szCs w:val="24"/>
        </w:rPr>
        <w:t>)</w:t>
      </w:r>
      <w:r w:rsidR="00C46538">
        <w:rPr>
          <w:rFonts w:ascii="Times New Roman" w:hAnsi="Times New Roman" w:cs="Times New Roman"/>
          <w:sz w:val="24"/>
          <w:szCs w:val="24"/>
        </w:rPr>
        <w:fldChar w:fldCharType="end"/>
      </w:r>
      <w:r>
        <w:rPr>
          <w:rFonts w:ascii="Times New Roman" w:hAnsi="Times New Roman" w:cs="Times New Roman"/>
          <w:sz w:val="24"/>
          <w:szCs w:val="24"/>
        </w:rPr>
        <w:t xml:space="preserve">, while data analysis including data mining technologies </w:t>
      </w:r>
      <w:r w:rsidR="00C13393">
        <w:rPr>
          <w:rFonts w:ascii="Times New Roman" w:hAnsi="Times New Roman" w:cs="Times New Roman"/>
          <w:sz w:val="24"/>
          <w:szCs w:val="24"/>
        </w:rPr>
        <w:t>could process large and complex experimental data for accurate wine quality prediction</w:t>
      </w:r>
      <w:r w:rsidR="00254B14">
        <w:rPr>
          <w:rFonts w:ascii="Times New Roman" w:hAnsi="Times New Roman" w:cs="Times New Roman"/>
          <w:sz w:val="24"/>
          <w:szCs w:val="24"/>
        </w:rPr>
        <w:fldChar w:fldCharType="begin"/>
      </w:r>
      <w:r w:rsidR="00254B14">
        <w:rPr>
          <w:rFonts w:ascii="Times New Roman" w:hAnsi="Times New Roman" w:cs="Times New Roman"/>
          <w:sz w:val="24"/>
          <w:szCs w:val="24"/>
        </w:rPr>
        <w:instrText xml:space="preserve"> ADDIN EN.CITE &lt;EndNote&gt;&lt;Cite&gt;&lt;Author&gt;Tian&lt;/Author&gt;&lt;Year&gt;2010&lt;/Year&gt;&lt;RecNum&gt;5&lt;/RecNum&gt;&lt;DisplayText&gt;(Tian and Pang 2010)&lt;/DisplayText&gt;&lt;record&gt;&lt;rec-number&gt;5&lt;/rec-number&gt;&lt;foreign-keys&gt;&lt;key app="EN" db-id="9vsr2wfe7wrteoes5tupsz0tx9sd55dxxw2d"&gt;5&lt;/key&gt;&lt;/foreign-keys&gt;&lt;ref-type name="Conference Proceedings"&gt;10&lt;/ref-type&gt;&lt;contributors&gt;&lt;authors&gt;&lt;author&gt;Tian, Haishan&lt;/author&gt;&lt;author&gt;Pang, Qiaohong&lt;/author&gt;&lt;/authors&gt;&lt;/contributors&gt;&lt;titles&gt;&lt;title&gt;Data mining application for upgrading quality of wine production&lt;/title&gt;&lt;secondary-title&gt;The 2010 International Conference on Apperceiving Computing and Intelligence Analysis Proceeding&lt;/secondary-title&gt;&lt;/titles&gt;&lt;pages&gt;109-111&lt;/pages&gt;&lt;dates&gt;&lt;year&gt;2010&lt;/year&gt;&lt;/dates&gt;&lt;urls&gt;&lt;/urls&gt;&lt;/record&gt;&lt;/Cite&gt;&lt;/EndNote&gt;</w:instrText>
      </w:r>
      <w:r w:rsidR="00254B14">
        <w:rPr>
          <w:rFonts w:ascii="Times New Roman" w:hAnsi="Times New Roman" w:cs="Times New Roman"/>
          <w:sz w:val="24"/>
          <w:szCs w:val="24"/>
        </w:rPr>
        <w:fldChar w:fldCharType="separate"/>
      </w:r>
      <w:r w:rsidR="00254B14">
        <w:rPr>
          <w:rFonts w:ascii="Times New Roman" w:hAnsi="Times New Roman" w:cs="Times New Roman"/>
          <w:noProof/>
          <w:sz w:val="24"/>
          <w:szCs w:val="24"/>
        </w:rPr>
        <w:t>(</w:t>
      </w:r>
      <w:hyperlink w:anchor="_ENREF_8" w:tooltip="Tian, 2010 #5" w:history="1">
        <w:r w:rsidR="00D22A62">
          <w:rPr>
            <w:rFonts w:ascii="Times New Roman" w:hAnsi="Times New Roman" w:cs="Times New Roman"/>
            <w:noProof/>
            <w:sz w:val="24"/>
            <w:szCs w:val="24"/>
          </w:rPr>
          <w:t>Tian and Pang 2010</w:t>
        </w:r>
      </w:hyperlink>
      <w:r w:rsidR="00254B14">
        <w:rPr>
          <w:rFonts w:ascii="Times New Roman" w:hAnsi="Times New Roman" w:cs="Times New Roman"/>
          <w:noProof/>
          <w:sz w:val="24"/>
          <w:szCs w:val="24"/>
        </w:rPr>
        <w:t>)</w:t>
      </w:r>
      <w:r w:rsidR="00254B14">
        <w:rPr>
          <w:rFonts w:ascii="Times New Roman" w:hAnsi="Times New Roman" w:cs="Times New Roman"/>
          <w:sz w:val="24"/>
          <w:szCs w:val="24"/>
        </w:rPr>
        <w:fldChar w:fldCharType="end"/>
      </w:r>
      <w:r w:rsidR="00C13393">
        <w:rPr>
          <w:rFonts w:ascii="Times New Roman" w:hAnsi="Times New Roman" w:cs="Times New Roman"/>
          <w:sz w:val="24"/>
          <w:szCs w:val="24"/>
        </w:rPr>
        <w:t xml:space="preserve">. </w:t>
      </w:r>
      <w:r w:rsidR="009A4887" w:rsidRPr="00183395">
        <w:rPr>
          <w:rFonts w:ascii="Times New Roman" w:hAnsi="Times New Roman" w:cs="Times New Roman"/>
          <w:sz w:val="24"/>
          <w:szCs w:val="24"/>
        </w:rPr>
        <w:t xml:space="preserve">The domain of this research was to explore a </w:t>
      </w:r>
      <w:r w:rsidR="00203B63" w:rsidRPr="00183395">
        <w:rPr>
          <w:rFonts w:ascii="Times New Roman" w:hAnsi="Times New Roman" w:cs="Times New Roman"/>
          <w:sz w:val="24"/>
          <w:szCs w:val="24"/>
        </w:rPr>
        <w:t>potential application of data mining technologies in wine evaluation and prediction. 7 data mining techniques were implemented to test the same wine data set and the results were compared with the corresponding classification accuracy, and they are Naive Bayes, Logistic Regression, Linear Discriminant Analysis (LDA), Linear Support Vector Clustering (LSVC), Decision Tree, Support Vector Clustering (SVC) and Boosting.</w:t>
      </w:r>
    </w:p>
    <w:p w14:paraId="3A6885C0" w14:textId="77777777" w:rsidR="00276E14" w:rsidRPr="00183395" w:rsidRDefault="00F12FF0" w:rsidP="00183395">
      <w:pPr>
        <w:spacing w:line="360" w:lineRule="auto"/>
        <w:jc w:val="both"/>
        <w:rPr>
          <w:rFonts w:ascii="Times New Roman" w:hAnsi="Times New Roman" w:cs="Times New Roman"/>
          <w:color w:val="FF0000"/>
          <w:sz w:val="24"/>
          <w:szCs w:val="24"/>
        </w:rPr>
      </w:pPr>
      <w:r w:rsidRPr="00183395">
        <w:rPr>
          <w:rFonts w:ascii="Times New Roman" w:hAnsi="Times New Roman" w:cs="Times New Roman"/>
          <w:sz w:val="24"/>
          <w:szCs w:val="24"/>
        </w:rPr>
        <w:t xml:space="preserve">The experimented results shows that </w:t>
      </w:r>
      <w:r w:rsidRPr="00183395">
        <w:rPr>
          <w:rFonts w:ascii="Times New Roman" w:hAnsi="Times New Roman" w:cs="Times New Roman"/>
          <w:color w:val="FF0000"/>
          <w:sz w:val="24"/>
          <w:szCs w:val="24"/>
        </w:rPr>
        <w:t>(we will update this part late according to the results)</w:t>
      </w:r>
    </w:p>
    <w:p w14:paraId="56DFE44D" w14:textId="77777777" w:rsidR="00563DD0" w:rsidRPr="00183395" w:rsidRDefault="00563DD0" w:rsidP="00183395">
      <w:pPr>
        <w:spacing w:line="360" w:lineRule="auto"/>
        <w:jc w:val="both"/>
        <w:rPr>
          <w:rFonts w:ascii="Times New Roman" w:hAnsi="Times New Roman" w:cs="Times New Roman"/>
          <w:b/>
          <w:sz w:val="24"/>
          <w:szCs w:val="24"/>
        </w:rPr>
      </w:pPr>
      <w:r w:rsidRPr="00183395">
        <w:rPr>
          <w:rFonts w:ascii="Times New Roman" w:hAnsi="Times New Roman" w:cs="Times New Roman"/>
          <w:b/>
          <w:sz w:val="24"/>
          <w:szCs w:val="24"/>
        </w:rPr>
        <w:t>2</w:t>
      </w:r>
      <w:r w:rsidRPr="00183395">
        <w:rPr>
          <w:rFonts w:ascii="Times New Roman" w:hAnsi="Times New Roman" w:cs="Times New Roman"/>
          <w:b/>
          <w:sz w:val="24"/>
          <w:szCs w:val="24"/>
        </w:rPr>
        <w:tab/>
        <w:t>Data set</w:t>
      </w:r>
    </w:p>
    <w:p w14:paraId="664637BC" w14:textId="77777777" w:rsidR="00542376" w:rsidRPr="00183395" w:rsidRDefault="002A1A98" w:rsidP="00183395">
      <w:pPr>
        <w:spacing w:line="360" w:lineRule="auto"/>
        <w:jc w:val="both"/>
        <w:rPr>
          <w:rFonts w:ascii="Times New Roman" w:hAnsi="Times New Roman" w:cs="Times New Roman"/>
          <w:sz w:val="24"/>
          <w:szCs w:val="24"/>
        </w:rPr>
      </w:pPr>
      <w:r w:rsidRPr="00183395">
        <w:rPr>
          <w:rFonts w:ascii="Times New Roman" w:hAnsi="Times New Roman" w:cs="Times New Roman"/>
          <w:sz w:val="24"/>
          <w:szCs w:val="24"/>
        </w:rPr>
        <w:lastRenderedPageBreak/>
        <w:t>The experiment data set was downloaded from Machine Learning Repository at University of California, Irvine</w:t>
      </w:r>
      <w:r w:rsidR="00141E06" w:rsidRPr="00183395">
        <w:rPr>
          <w:rFonts w:ascii="Times New Roman" w:hAnsi="Times New Roman" w:cs="Times New Roman"/>
          <w:sz w:val="24"/>
          <w:szCs w:val="24"/>
        </w:rPr>
        <w:t xml:space="preserve"> </w:t>
      </w:r>
      <w:r w:rsidR="00141E06" w:rsidRPr="00183395">
        <w:rPr>
          <w:rFonts w:ascii="Times New Roman" w:hAnsi="Times New Roman" w:cs="Times New Roman"/>
          <w:sz w:val="24"/>
          <w:szCs w:val="24"/>
        </w:rPr>
        <w:fldChar w:fldCharType="begin"/>
      </w:r>
      <w:r w:rsidR="00141E06" w:rsidRPr="00183395">
        <w:rPr>
          <w:rFonts w:ascii="Times New Roman" w:hAnsi="Times New Roman" w:cs="Times New Roman"/>
          <w:sz w:val="24"/>
          <w:szCs w:val="24"/>
        </w:rPr>
        <w:instrText xml:space="preserve"> ADDIN EN.CITE &lt;EndNote&gt;&lt;Cite&gt;&lt;Author&gt;Cortez&lt;/Author&gt;&lt;Year&gt;2009&lt;/Year&gt;&lt;RecNum&gt;1&lt;/RecNum&gt;&lt;DisplayText&gt;(Cortez et al. 2009)&lt;/DisplayText&gt;&lt;record&gt;&lt;rec-number&gt;1&lt;/rec-number&gt;&lt;foreign-keys&gt;&lt;key app="EN" db-id="9vsr2wfe7wrteoes5tupsz0tx9sd55dxxw2d"&gt;1&lt;/key&gt;&lt;/foreign-keys&gt;&lt;ref-type name="Journal Article"&gt;17&lt;/ref-type&gt;&lt;contributors&gt;&lt;authors&gt;&lt;author&gt;Cortez, Paulo&lt;/author&gt;&lt;author&gt;Cerdeira, António&lt;/author&gt;&lt;author&gt;Almeida, Fernando&lt;/author&gt;&lt;author&gt;Matos, Telmo&lt;/author&gt;&lt;author&gt;Reis, José&lt;/author&gt;&lt;/authors&gt;&lt;/contributors&gt;&lt;titles&gt;&lt;title&gt;Modeling wine preferences by data mining from physicochemical properties&lt;/title&gt;&lt;secondary-title&gt;Decision Support Systems&lt;/secondary-title&gt;&lt;/titles&gt;&lt;periodical&gt;&lt;full-title&gt;Decision Support Systems&lt;/full-title&gt;&lt;/periodical&gt;&lt;pages&gt;547-553&lt;/pages&gt;&lt;volume&gt;47&lt;/volume&gt;&lt;number&gt;4&lt;/number&gt;&lt;keywords&gt;&lt;keyword&gt;Sensory preferences&lt;/keyword&gt;&lt;keyword&gt;Regression&lt;/keyword&gt;&lt;keyword&gt;Variable selection&lt;/keyword&gt;&lt;keyword&gt;Model selection&lt;/keyword&gt;&lt;keyword&gt;Support vector machines&lt;/keyword&gt;&lt;keyword&gt;Neural networks&lt;/keyword&gt;&lt;/keywords&gt;&lt;dates&gt;&lt;year&gt;2009&lt;/year&gt;&lt;pub-dates&gt;&lt;date&gt;11//&lt;/date&gt;&lt;/pub-dates&gt;&lt;/dates&gt;&lt;isbn&gt;0167-9236&lt;/isbn&gt;&lt;urls&gt;&lt;related-urls&gt;&lt;url&gt;http://www.sciencedirect.com/science/article/pii/S0167923609001377&lt;/url&gt;&lt;/related-urls&gt;&lt;/urls&gt;&lt;electronic-resource-num&gt;http://dx.doi.org/10.1016/j.dss.2009.05.016&lt;/electronic-resource-num&gt;&lt;/record&gt;&lt;/Cite&gt;&lt;/EndNote&gt;</w:instrText>
      </w:r>
      <w:r w:rsidR="00141E06" w:rsidRPr="00183395">
        <w:rPr>
          <w:rFonts w:ascii="Times New Roman" w:hAnsi="Times New Roman" w:cs="Times New Roman"/>
          <w:sz w:val="24"/>
          <w:szCs w:val="24"/>
        </w:rPr>
        <w:fldChar w:fldCharType="separate"/>
      </w:r>
      <w:r w:rsidR="00141E06" w:rsidRPr="00183395">
        <w:rPr>
          <w:rFonts w:ascii="Times New Roman" w:hAnsi="Times New Roman" w:cs="Times New Roman"/>
          <w:noProof/>
          <w:sz w:val="24"/>
          <w:szCs w:val="24"/>
        </w:rPr>
        <w:t>(</w:t>
      </w:r>
      <w:hyperlink w:anchor="_ENREF_3" w:tooltip="Cortez, 2009 #1" w:history="1">
        <w:r w:rsidR="00D22A62" w:rsidRPr="00183395">
          <w:rPr>
            <w:rFonts w:ascii="Times New Roman" w:hAnsi="Times New Roman" w:cs="Times New Roman"/>
            <w:noProof/>
            <w:sz w:val="24"/>
            <w:szCs w:val="24"/>
          </w:rPr>
          <w:t>Cortez et al. 2009</w:t>
        </w:r>
      </w:hyperlink>
      <w:r w:rsidR="00141E06" w:rsidRPr="00183395">
        <w:rPr>
          <w:rFonts w:ascii="Times New Roman" w:hAnsi="Times New Roman" w:cs="Times New Roman"/>
          <w:noProof/>
          <w:sz w:val="24"/>
          <w:szCs w:val="24"/>
        </w:rPr>
        <w:t>)</w:t>
      </w:r>
      <w:r w:rsidR="00141E06" w:rsidRPr="00183395">
        <w:rPr>
          <w:rFonts w:ascii="Times New Roman" w:hAnsi="Times New Roman" w:cs="Times New Roman"/>
          <w:sz w:val="24"/>
          <w:szCs w:val="24"/>
        </w:rPr>
        <w:fldChar w:fldCharType="end"/>
      </w:r>
      <w:r w:rsidRPr="00183395">
        <w:rPr>
          <w:rFonts w:ascii="Times New Roman" w:hAnsi="Times New Roman" w:cs="Times New Roman"/>
          <w:sz w:val="24"/>
          <w:szCs w:val="24"/>
        </w:rPr>
        <w:t xml:space="preserve">. </w:t>
      </w:r>
      <w:r w:rsidR="00503818" w:rsidRPr="00183395">
        <w:rPr>
          <w:rFonts w:ascii="Times New Roman" w:hAnsi="Times New Roman" w:cs="Times New Roman"/>
          <w:sz w:val="24"/>
          <w:szCs w:val="24"/>
        </w:rPr>
        <w:t>The data sets contain two parts, red and white vinho verde wine samples, from the north of Portugal. The attribute of data set is based on physicochemical tests</w:t>
      </w:r>
      <w:r w:rsidR="00B90F42" w:rsidRPr="00183395">
        <w:rPr>
          <w:rFonts w:ascii="Times New Roman" w:hAnsi="Times New Roman" w:cs="Times New Roman"/>
          <w:sz w:val="24"/>
          <w:szCs w:val="24"/>
        </w:rPr>
        <w:t xml:space="preserve"> and only physicochemical (inputs) and sensory (the output) variables are available for research usage, for example, no data about grape types, wine brand, wine selling price were provided in the data source.</w:t>
      </w:r>
      <w:r w:rsidR="008720A2" w:rsidRPr="00183395">
        <w:rPr>
          <w:rFonts w:ascii="Times New Roman" w:hAnsi="Times New Roman" w:cs="Times New Roman"/>
          <w:sz w:val="24"/>
          <w:szCs w:val="24"/>
        </w:rPr>
        <w:t xml:space="preserve"> </w:t>
      </w:r>
      <w:r w:rsidR="0039705A" w:rsidRPr="00183395">
        <w:rPr>
          <w:rFonts w:ascii="Times New Roman" w:hAnsi="Times New Roman" w:cs="Times New Roman"/>
          <w:sz w:val="24"/>
          <w:szCs w:val="24"/>
        </w:rPr>
        <w:t xml:space="preserve">The data set is suitable for classification and regression. Although the wine classes are order, they are not balanced. Whether the input variable are relevant has not been confirmed in the metadata. There are total 12 variables </w:t>
      </w:r>
      <w:r w:rsidR="0039705A" w:rsidRPr="00183395">
        <w:rPr>
          <w:rFonts w:ascii="Times New Roman" w:hAnsi="Times New Roman" w:cs="Times New Roman"/>
          <w:sz w:val="24"/>
          <w:szCs w:val="24"/>
        </w:rPr>
        <w:fldChar w:fldCharType="begin"/>
      </w:r>
      <w:r w:rsidR="0039705A" w:rsidRPr="00183395">
        <w:rPr>
          <w:rFonts w:ascii="Times New Roman" w:hAnsi="Times New Roman" w:cs="Times New Roman"/>
          <w:sz w:val="24"/>
          <w:szCs w:val="24"/>
        </w:rPr>
        <w:instrText xml:space="preserve"> ADDIN EN.CITE &lt;EndNote&gt;&lt;Cite&gt;&lt;Author&gt;Cortez&lt;/Author&gt;&lt;Year&gt;2009&lt;/Year&gt;&lt;RecNum&gt;1&lt;/RecNum&gt;&lt;DisplayText&gt;(Cortez et al. 2009)&lt;/DisplayText&gt;&lt;record&gt;&lt;rec-number&gt;1&lt;/rec-number&gt;&lt;foreign-keys&gt;&lt;key app="EN" db-id="9vsr2wfe7wrteoes5tupsz0tx9sd55dxxw2d"&gt;1&lt;/key&gt;&lt;/foreign-keys&gt;&lt;ref-type name="Journal Article"&gt;17&lt;/ref-type&gt;&lt;contributors&gt;&lt;authors&gt;&lt;author&gt;Cortez, Paulo&lt;/author&gt;&lt;author&gt;Cerdeira, António&lt;/author&gt;&lt;author&gt;Almeida, Fernando&lt;/author&gt;&lt;author&gt;Matos, Telmo&lt;/author&gt;&lt;author&gt;Reis, José&lt;/author&gt;&lt;/authors&gt;&lt;/contributors&gt;&lt;titles&gt;&lt;title&gt;Modeling wine preferences by data mining from physicochemical properties&lt;/title&gt;&lt;secondary-title&gt;Decision Support Systems&lt;/secondary-title&gt;&lt;/titles&gt;&lt;periodical&gt;&lt;full-title&gt;Decision Support Systems&lt;/full-title&gt;&lt;/periodical&gt;&lt;pages&gt;547-553&lt;/pages&gt;&lt;volume&gt;47&lt;/volume&gt;&lt;number&gt;4&lt;/number&gt;&lt;keywords&gt;&lt;keyword&gt;Sensory preferences&lt;/keyword&gt;&lt;keyword&gt;Regression&lt;/keyword&gt;&lt;keyword&gt;Variable selection&lt;/keyword&gt;&lt;keyword&gt;Model selection&lt;/keyword&gt;&lt;keyword&gt;Support vector machines&lt;/keyword&gt;&lt;keyword&gt;Neural networks&lt;/keyword&gt;&lt;/keywords&gt;&lt;dates&gt;&lt;year&gt;2009&lt;/year&gt;&lt;pub-dates&gt;&lt;date&gt;11//&lt;/date&gt;&lt;/pub-dates&gt;&lt;/dates&gt;&lt;isbn&gt;0167-9236&lt;/isbn&gt;&lt;urls&gt;&lt;related-urls&gt;&lt;url&gt;http://www.sciencedirect.com/science/article/pii/S0167923609001377&lt;/url&gt;&lt;/related-urls&gt;&lt;/urls&gt;&lt;electronic-resource-num&gt;http://dx.doi.org/10.1016/j.dss.2009.05.016&lt;/electronic-resource-num&gt;&lt;/record&gt;&lt;/Cite&gt;&lt;/EndNote&gt;</w:instrText>
      </w:r>
      <w:r w:rsidR="0039705A" w:rsidRPr="00183395">
        <w:rPr>
          <w:rFonts w:ascii="Times New Roman" w:hAnsi="Times New Roman" w:cs="Times New Roman"/>
          <w:sz w:val="24"/>
          <w:szCs w:val="24"/>
        </w:rPr>
        <w:fldChar w:fldCharType="separate"/>
      </w:r>
      <w:r w:rsidR="0039705A" w:rsidRPr="00183395">
        <w:rPr>
          <w:rFonts w:ascii="Times New Roman" w:hAnsi="Times New Roman" w:cs="Times New Roman"/>
          <w:noProof/>
          <w:sz w:val="24"/>
          <w:szCs w:val="24"/>
        </w:rPr>
        <w:t>(</w:t>
      </w:r>
      <w:hyperlink w:anchor="_ENREF_3" w:tooltip="Cortez, 2009 #1" w:history="1">
        <w:r w:rsidR="00D22A62" w:rsidRPr="00183395">
          <w:rPr>
            <w:rFonts w:ascii="Times New Roman" w:hAnsi="Times New Roman" w:cs="Times New Roman"/>
            <w:noProof/>
            <w:sz w:val="24"/>
            <w:szCs w:val="24"/>
          </w:rPr>
          <w:t>Cortez et al. 2009</w:t>
        </w:r>
      </w:hyperlink>
      <w:r w:rsidR="0039705A" w:rsidRPr="00183395">
        <w:rPr>
          <w:rFonts w:ascii="Times New Roman" w:hAnsi="Times New Roman" w:cs="Times New Roman"/>
          <w:noProof/>
          <w:sz w:val="24"/>
          <w:szCs w:val="24"/>
        </w:rPr>
        <w:t>)</w:t>
      </w:r>
      <w:r w:rsidR="0039705A" w:rsidRPr="00183395">
        <w:rPr>
          <w:rFonts w:ascii="Times New Roman" w:hAnsi="Times New Roman" w:cs="Times New Roman"/>
          <w:sz w:val="24"/>
          <w:szCs w:val="24"/>
        </w:rPr>
        <w:fldChar w:fldCharType="end"/>
      </w:r>
      <w:r w:rsidR="0039705A" w:rsidRPr="00183395">
        <w:rPr>
          <w:rFonts w:ascii="Times New Roman" w:hAnsi="Times New Roman" w:cs="Times New Roman"/>
          <w:sz w:val="24"/>
          <w:szCs w:val="24"/>
        </w:rPr>
        <w:t xml:space="preserve"> with 11 input variables and 1 output variable. The physicochemical tests based input variables include: fixed acidity, volatile acidity, citric acid, residual sugar, chlorides, free sulfur dioxide, total sulfur dioxide, </w:t>
      </w:r>
      <w:r w:rsidR="0039705A" w:rsidRPr="00770559">
        <w:rPr>
          <w:rFonts w:ascii="Times New Roman" w:hAnsi="Times New Roman" w:cs="Times New Roman"/>
          <w:sz w:val="24"/>
          <w:szCs w:val="24"/>
        </w:rPr>
        <w:t>density</w:t>
      </w:r>
      <w:r w:rsidR="0039705A" w:rsidRPr="00183395">
        <w:rPr>
          <w:rFonts w:ascii="Times New Roman" w:hAnsi="Times New Roman" w:cs="Times New Roman"/>
          <w:sz w:val="24"/>
          <w:szCs w:val="24"/>
        </w:rPr>
        <w:t>,  pH, sulphates, alcohol and the  sensory data</w:t>
      </w:r>
      <w:r w:rsidR="009F576C" w:rsidRPr="00183395">
        <w:rPr>
          <w:rFonts w:ascii="Times New Roman" w:hAnsi="Times New Roman" w:cs="Times New Roman"/>
          <w:sz w:val="24"/>
          <w:szCs w:val="24"/>
        </w:rPr>
        <w:t xml:space="preserve"> based output variable is quality , which is a nominal score between 0 and 10.</w:t>
      </w:r>
    </w:p>
    <w:p w14:paraId="2ED5185D" w14:textId="6A936D33" w:rsidR="00563DD0" w:rsidRDefault="00563DD0" w:rsidP="00183395">
      <w:pPr>
        <w:spacing w:line="360" w:lineRule="auto"/>
        <w:jc w:val="both"/>
        <w:rPr>
          <w:rFonts w:ascii="Times New Roman" w:hAnsi="Times New Roman" w:cs="Times New Roman"/>
          <w:b/>
          <w:sz w:val="24"/>
          <w:szCs w:val="24"/>
        </w:rPr>
      </w:pPr>
      <w:r w:rsidRPr="00183395">
        <w:rPr>
          <w:rFonts w:ascii="Times New Roman" w:hAnsi="Times New Roman" w:cs="Times New Roman"/>
          <w:b/>
          <w:sz w:val="24"/>
          <w:szCs w:val="24"/>
        </w:rPr>
        <w:t>3</w:t>
      </w:r>
      <w:r w:rsidRPr="00183395">
        <w:rPr>
          <w:rFonts w:ascii="Times New Roman" w:hAnsi="Times New Roman" w:cs="Times New Roman"/>
          <w:b/>
          <w:sz w:val="24"/>
          <w:szCs w:val="24"/>
        </w:rPr>
        <w:tab/>
      </w:r>
      <w:del w:id="0" w:author="Yun Ding" w:date="2014-11-26T11:10:00Z">
        <w:r w:rsidRPr="00183395" w:rsidDel="00184DD6">
          <w:rPr>
            <w:rFonts w:ascii="Times New Roman" w:hAnsi="Times New Roman" w:cs="Times New Roman"/>
            <w:b/>
            <w:sz w:val="24"/>
            <w:szCs w:val="24"/>
          </w:rPr>
          <w:delText>Methodology and Data Mining Models</w:delText>
        </w:r>
      </w:del>
      <w:ins w:id="1" w:author="Yun Ding" w:date="2014-11-26T11:10:00Z">
        <w:r w:rsidR="00184DD6">
          <w:rPr>
            <w:rFonts w:ascii="Times New Roman" w:hAnsi="Times New Roman" w:cs="Times New Roman"/>
            <w:b/>
            <w:sz w:val="24"/>
            <w:szCs w:val="24"/>
          </w:rPr>
          <w:t>Materials and Methods</w:t>
        </w:r>
      </w:ins>
    </w:p>
    <w:p w14:paraId="2FA8B174" w14:textId="04199564" w:rsidR="000C2BAF" w:rsidRDefault="001058C9" w:rsidP="000C2BAF">
      <w:pPr>
        <w:pStyle w:val="ListParagraph"/>
        <w:numPr>
          <w:ilvl w:val="0"/>
          <w:numId w:val="1"/>
        </w:numPr>
        <w:spacing w:line="360" w:lineRule="auto"/>
        <w:jc w:val="both"/>
        <w:rPr>
          <w:ins w:id="2" w:author="Yun Ding" w:date="2014-11-26T10:09:00Z"/>
          <w:rFonts w:ascii="Times New Roman" w:hAnsi="Times New Roman" w:cs="Times New Roman"/>
          <w:b/>
          <w:sz w:val="24"/>
          <w:szCs w:val="24"/>
        </w:rPr>
      </w:pPr>
      <w:ins w:id="3" w:author="Yun Ding" w:date="2014-11-26T10:50:00Z">
        <w:r>
          <w:rPr>
            <w:rFonts w:ascii="Times New Roman" w:hAnsi="Times New Roman" w:cs="Times New Roman"/>
            <w:b/>
            <w:sz w:val="24"/>
            <w:szCs w:val="24"/>
          </w:rPr>
          <w:t>Machine learning models in this study</w:t>
        </w:r>
      </w:ins>
    </w:p>
    <w:p w14:paraId="1C7C5FD8" w14:textId="0EF422B0" w:rsidR="000C2BAF" w:rsidRPr="002845E7" w:rsidRDefault="00835464">
      <w:pPr>
        <w:ind w:left="1080"/>
        <w:jc w:val="both"/>
        <w:rPr>
          <w:ins w:id="4" w:author="Yun Ding" w:date="2014-11-26T10:09:00Z"/>
          <w:rFonts w:ascii="Times New Roman" w:hAnsi="Times New Roman" w:cs="Times New Roman"/>
          <w:sz w:val="24"/>
          <w:szCs w:val="24"/>
          <w:rPrChange w:id="5" w:author="Yun Ding" w:date="2014-11-26T11:20:00Z">
            <w:rPr>
              <w:ins w:id="6" w:author="Yun Ding" w:date="2014-11-26T10:09:00Z"/>
              <w:rFonts w:ascii="Times New Roman" w:hAnsi="Times New Roman" w:cs="Times New Roman"/>
              <w:b/>
              <w:sz w:val="24"/>
              <w:szCs w:val="24"/>
            </w:rPr>
          </w:rPrChange>
        </w:rPr>
        <w:pPrChange w:id="7" w:author="Yun Ding" w:date="2014-11-26T11:20:00Z">
          <w:pPr>
            <w:spacing w:line="360" w:lineRule="auto"/>
            <w:jc w:val="both"/>
          </w:pPr>
        </w:pPrChange>
      </w:pPr>
      <w:ins w:id="8" w:author="Yun Ding" w:date="2014-11-26T11:05:00Z">
        <w:r>
          <w:rPr>
            <w:rFonts w:ascii="Times New Roman" w:hAnsi="Times New Roman" w:cs="Times New Roman"/>
            <w:sz w:val="24"/>
            <w:szCs w:val="24"/>
          </w:rPr>
          <w:t xml:space="preserve">We have trained and validated several machine learning </w:t>
        </w:r>
      </w:ins>
      <w:ins w:id="9" w:author="Yun Ding" w:date="2014-11-26T11:06:00Z">
        <w:r>
          <w:rPr>
            <w:rFonts w:ascii="Times New Roman" w:hAnsi="Times New Roman" w:cs="Times New Roman"/>
            <w:sz w:val="24"/>
            <w:szCs w:val="24"/>
          </w:rPr>
          <w:t xml:space="preserve">classifying models in this study, including </w:t>
        </w:r>
      </w:ins>
      <w:ins w:id="10" w:author="Yun Ding" w:date="2014-11-26T11:09:00Z">
        <w:r w:rsidR="00184DD6">
          <w:rPr>
            <w:rFonts w:ascii="Times New Roman" w:hAnsi="Times New Roman" w:cs="Times New Roman"/>
            <w:sz w:val="24"/>
            <w:szCs w:val="24"/>
          </w:rPr>
          <w:t xml:space="preserve">Gaussian Naïve Bayesian, </w:t>
        </w:r>
      </w:ins>
      <w:ins w:id="11" w:author="Yun Ding" w:date="2014-11-26T11:10:00Z">
        <w:r w:rsidR="00184DD6">
          <w:rPr>
            <w:rFonts w:ascii="Times New Roman" w:hAnsi="Times New Roman" w:cs="Times New Roman"/>
            <w:sz w:val="24"/>
            <w:szCs w:val="24"/>
          </w:rPr>
          <w:t xml:space="preserve">Linear Discriminant Analysis, Logistic Regression, </w:t>
        </w:r>
      </w:ins>
      <w:ins w:id="12" w:author="Yun Ding" w:date="2014-11-26T11:11:00Z">
        <w:r w:rsidR="00184DD6">
          <w:rPr>
            <w:rFonts w:ascii="Times New Roman" w:hAnsi="Times New Roman" w:cs="Times New Roman"/>
            <w:sz w:val="24"/>
            <w:szCs w:val="24"/>
          </w:rPr>
          <w:t xml:space="preserve">Linear Support Vector Machine, Decision Tree, and Support Vector Regression. </w:t>
        </w:r>
      </w:ins>
      <w:ins w:id="13" w:author="Yun Ding" w:date="2014-11-26T11:14:00Z">
        <w:r w:rsidR="00184DD6">
          <w:rPr>
            <w:rFonts w:ascii="Times New Roman" w:hAnsi="Times New Roman" w:cs="Times New Roman"/>
            <w:sz w:val="24"/>
            <w:szCs w:val="24"/>
          </w:rPr>
          <w:t>The models mentioned above are from the</w:t>
        </w:r>
      </w:ins>
      <w:ins w:id="14" w:author="Yun Ding" w:date="2014-11-26T11:18:00Z">
        <w:r w:rsidR="00184DD6">
          <w:rPr>
            <w:rFonts w:ascii="Times New Roman" w:hAnsi="Times New Roman" w:cs="Times New Roman"/>
            <w:sz w:val="24"/>
            <w:szCs w:val="24"/>
          </w:rPr>
          <w:t xml:space="preserve"> open source</w:t>
        </w:r>
      </w:ins>
      <w:ins w:id="15" w:author="Yun Ding" w:date="2014-11-26T11:16:00Z">
        <w:r w:rsidR="00184DD6">
          <w:rPr>
            <w:rFonts w:ascii="Times New Roman" w:hAnsi="Times New Roman" w:cs="Times New Roman"/>
            <w:sz w:val="24"/>
            <w:szCs w:val="24"/>
          </w:rPr>
          <w:t xml:space="preserve"> </w:t>
        </w:r>
      </w:ins>
      <w:ins w:id="16" w:author="Yun Ding" w:date="2014-11-26T11:14:00Z">
        <w:r w:rsidR="00184DD6">
          <w:rPr>
            <w:rFonts w:ascii="Times New Roman" w:hAnsi="Times New Roman" w:cs="Times New Roman"/>
            <w:sz w:val="24"/>
            <w:szCs w:val="24"/>
          </w:rPr>
          <w:t xml:space="preserve">Python machine-learning package, </w:t>
        </w:r>
      </w:ins>
      <w:ins w:id="17" w:author="Yun Ding" w:date="2014-11-26T11:15:00Z">
        <w:r w:rsidR="00184DD6">
          <w:rPr>
            <w:rFonts w:ascii="Times New Roman" w:hAnsi="Times New Roman" w:cs="Times New Roman"/>
            <w:i/>
            <w:sz w:val="24"/>
            <w:szCs w:val="24"/>
          </w:rPr>
          <w:t>Scikit-learn</w:t>
        </w:r>
        <w:r w:rsidR="00B45BC9">
          <w:rPr>
            <w:rFonts w:ascii="Times New Roman" w:hAnsi="Times New Roman" w:cs="Times New Roman"/>
            <w:sz w:val="24"/>
            <w:szCs w:val="24"/>
          </w:rPr>
          <w:t>[</w:t>
        </w:r>
      </w:ins>
      <w:ins w:id="18" w:author="Yun Ding" w:date="2014-11-26T11:37:00Z">
        <w:r w:rsidR="00B45BC9">
          <w:rPr>
            <w:rFonts w:ascii="Times New Roman" w:hAnsi="Times New Roman" w:cs="Times New Roman"/>
            <w:sz w:val="24"/>
            <w:szCs w:val="24"/>
          </w:rPr>
          <w:t>F. Pedrogesa</w:t>
        </w:r>
      </w:ins>
      <w:ins w:id="19" w:author="Yun Ding" w:date="2014-11-26T11:15:00Z">
        <w:r w:rsidR="00184DD6">
          <w:rPr>
            <w:rFonts w:ascii="Times New Roman" w:hAnsi="Times New Roman" w:cs="Times New Roman"/>
            <w:sz w:val="24"/>
            <w:szCs w:val="24"/>
          </w:rPr>
          <w:t xml:space="preserve">]. </w:t>
        </w:r>
      </w:ins>
      <w:ins w:id="20" w:author="Yun Ding" w:date="2014-11-26T11:16:00Z">
        <w:r w:rsidR="00184DD6">
          <w:rPr>
            <w:rFonts w:ascii="Times New Roman" w:hAnsi="Times New Roman" w:cs="Times New Roman"/>
            <w:sz w:val="24"/>
            <w:szCs w:val="24"/>
          </w:rPr>
          <w:t>In addition, we developed our in-house decision tree algorithm</w:t>
        </w:r>
      </w:ins>
      <w:ins w:id="21" w:author="Yun Ding" w:date="2014-11-26T11:17:00Z">
        <w:r w:rsidR="002845E7">
          <w:rPr>
            <w:rFonts w:ascii="Times New Roman" w:hAnsi="Times New Roman" w:cs="Times New Roman"/>
            <w:sz w:val="24"/>
            <w:szCs w:val="24"/>
          </w:rPr>
          <w:t>, which yields</w:t>
        </w:r>
        <w:r w:rsidR="00184DD6">
          <w:rPr>
            <w:rFonts w:ascii="Times New Roman" w:hAnsi="Times New Roman" w:cs="Times New Roman"/>
            <w:sz w:val="24"/>
            <w:szCs w:val="24"/>
          </w:rPr>
          <w:t xml:space="preserve"> a</w:t>
        </w:r>
      </w:ins>
      <w:ins w:id="22" w:author="Yun Ding" w:date="2014-11-26T11:21:00Z">
        <w:r w:rsidR="002845E7">
          <w:rPr>
            <w:rFonts w:ascii="Times New Roman" w:hAnsi="Times New Roman" w:cs="Times New Roman"/>
            <w:sz w:val="24"/>
            <w:szCs w:val="24"/>
          </w:rPr>
          <w:t xml:space="preserve"> relatively</w:t>
        </w:r>
      </w:ins>
      <w:ins w:id="23" w:author="Yun Ding" w:date="2014-11-26T11:17:00Z">
        <w:r w:rsidR="00184DD6">
          <w:rPr>
            <w:rFonts w:ascii="Times New Roman" w:hAnsi="Times New Roman" w:cs="Times New Roman"/>
            <w:sz w:val="24"/>
            <w:szCs w:val="24"/>
          </w:rPr>
          <w:t xml:space="preserve"> high accuracy compared with the well-optimized open source </w:t>
        </w:r>
      </w:ins>
      <w:ins w:id="24" w:author="Yun Ding" w:date="2014-11-26T11:18:00Z">
        <w:r w:rsidR="00184DD6">
          <w:rPr>
            <w:rFonts w:ascii="Times New Roman" w:hAnsi="Times New Roman" w:cs="Times New Roman"/>
            <w:sz w:val="24"/>
            <w:szCs w:val="24"/>
          </w:rPr>
          <w:t xml:space="preserve">software. </w:t>
        </w:r>
      </w:ins>
    </w:p>
    <w:p w14:paraId="6A759624" w14:textId="5F0453D5" w:rsidR="000C2BAF" w:rsidRDefault="004C7A24" w:rsidP="000C2BAF">
      <w:pPr>
        <w:pStyle w:val="ListParagraph"/>
        <w:numPr>
          <w:ilvl w:val="0"/>
          <w:numId w:val="1"/>
        </w:numPr>
        <w:spacing w:line="360" w:lineRule="auto"/>
        <w:jc w:val="both"/>
        <w:rPr>
          <w:ins w:id="25" w:author="Yun Ding" w:date="2014-11-26T10:09:00Z"/>
          <w:rFonts w:ascii="Times New Roman" w:hAnsi="Times New Roman" w:cs="Times New Roman"/>
          <w:b/>
          <w:sz w:val="24"/>
          <w:szCs w:val="24"/>
        </w:rPr>
      </w:pPr>
      <w:ins w:id="26" w:author="Yun Ding" w:date="2014-11-26T10:09:00Z">
        <w:r>
          <w:rPr>
            <w:rFonts w:ascii="Times New Roman" w:hAnsi="Times New Roman" w:cs="Times New Roman"/>
            <w:b/>
            <w:sz w:val="24"/>
            <w:szCs w:val="24"/>
          </w:rPr>
          <w:t>H</w:t>
        </w:r>
        <w:r w:rsidR="000C2BAF">
          <w:rPr>
            <w:rFonts w:ascii="Times New Roman" w:hAnsi="Times New Roman" w:cs="Times New Roman"/>
            <w:b/>
            <w:sz w:val="24"/>
            <w:szCs w:val="24"/>
          </w:rPr>
          <w:t>yperparameter optimization</w:t>
        </w:r>
      </w:ins>
    </w:p>
    <w:p w14:paraId="3C0DD784" w14:textId="617CF405" w:rsidR="000C2BAF" w:rsidRPr="00B45BC9" w:rsidRDefault="00B45BC9">
      <w:pPr>
        <w:spacing w:line="360" w:lineRule="auto"/>
        <w:ind w:left="1080"/>
        <w:jc w:val="both"/>
        <w:rPr>
          <w:ins w:id="27" w:author="Yun Ding" w:date="2014-11-26T10:09:00Z"/>
          <w:rFonts w:ascii="Times New Roman" w:hAnsi="Times New Roman" w:cs="Times New Roman"/>
          <w:sz w:val="24"/>
          <w:szCs w:val="24"/>
          <w:rPrChange w:id="28" w:author="Yun Ding" w:date="2014-11-26T11:34:00Z">
            <w:rPr>
              <w:ins w:id="29" w:author="Yun Ding" w:date="2014-11-26T10:09:00Z"/>
              <w:rFonts w:ascii="Times New Roman" w:hAnsi="Times New Roman" w:cs="Times New Roman"/>
              <w:b/>
              <w:sz w:val="24"/>
              <w:szCs w:val="24"/>
            </w:rPr>
          </w:rPrChange>
        </w:rPr>
        <w:pPrChange w:id="30" w:author="Yun Ding" w:date="2014-11-26T10:25:00Z">
          <w:pPr>
            <w:spacing w:line="360" w:lineRule="auto"/>
            <w:jc w:val="both"/>
          </w:pPr>
        </w:pPrChange>
      </w:pPr>
      <w:ins w:id="31" w:author="Yun Ding" w:date="2014-11-26T11:34:00Z">
        <w:r>
          <w:rPr>
            <w:rFonts w:ascii="Times New Roman" w:hAnsi="Times New Roman" w:cs="Times New Roman"/>
            <w:sz w:val="24"/>
            <w:szCs w:val="24"/>
          </w:rPr>
          <w:t>I</w:t>
        </w:r>
      </w:ins>
      <w:ins w:id="32" w:author="Yun Ding" w:date="2014-11-26T11:35:00Z">
        <w:r>
          <w:rPr>
            <w:rFonts w:ascii="Times New Roman" w:hAnsi="Times New Roman" w:cs="Times New Roman"/>
            <w:sz w:val="24"/>
            <w:szCs w:val="24"/>
          </w:rPr>
          <w:t>n order to obtain good generalization</w:t>
        </w:r>
      </w:ins>
      <w:ins w:id="33" w:author="Yun Ding" w:date="2014-11-26T11:36:00Z">
        <w:r>
          <w:rPr>
            <w:rFonts w:ascii="Times New Roman" w:hAnsi="Times New Roman" w:cs="Times New Roman"/>
            <w:sz w:val="24"/>
            <w:szCs w:val="24"/>
          </w:rPr>
          <w:t>[</w:t>
        </w:r>
      </w:ins>
      <w:ins w:id="34" w:author="Yun Ding" w:date="2014-11-26T11:37:00Z">
        <w:r>
          <w:rPr>
            <w:rFonts w:ascii="Times New Roman" w:hAnsi="Times New Roman" w:cs="Times New Roman"/>
            <w:sz w:val="24"/>
            <w:szCs w:val="24"/>
          </w:rPr>
          <w:t>J. Bergstra</w:t>
        </w:r>
      </w:ins>
      <w:ins w:id="35" w:author="Yun Ding" w:date="2014-11-26T11:35:00Z">
        <w:r>
          <w:rPr>
            <w:rFonts w:ascii="Times New Roman" w:hAnsi="Times New Roman" w:cs="Times New Roman"/>
            <w:sz w:val="24"/>
            <w:szCs w:val="24"/>
          </w:rPr>
          <w:t>], hyperparamter optimization was used in this study.</w:t>
        </w:r>
      </w:ins>
      <w:ins w:id="36" w:author="Yun Ding" w:date="2014-11-26T11:38:00Z">
        <w:r>
          <w:rPr>
            <w:rFonts w:ascii="Times New Roman" w:hAnsi="Times New Roman" w:cs="Times New Roman"/>
            <w:sz w:val="24"/>
            <w:szCs w:val="24"/>
          </w:rPr>
          <w:t xml:space="preserve"> In contrast with the actual learning problems, which are often </w:t>
        </w:r>
      </w:ins>
      <w:ins w:id="37" w:author="Yun Ding" w:date="2014-11-26T11:39:00Z">
        <w:r>
          <w:rPr>
            <w:rFonts w:ascii="Times New Roman" w:hAnsi="Times New Roman" w:cs="Times New Roman"/>
            <w:sz w:val="24"/>
            <w:szCs w:val="24"/>
          </w:rPr>
          <w:t xml:space="preserve">tries to optimize a loss function on the training set alone, hyperparamter optimization is often chosen </w:t>
        </w:r>
      </w:ins>
      <w:ins w:id="38" w:author="Yun Ding" w:date="2014-11-26T11:40:00Z">
        <w:r>
          <w:rPr>
            <w:rFonts w:ascii="Times New Roman" w:hAnsi="Times New Roman" w:cs="Times New Roman"/>
            <w:sz w:val="24"/>
            <w:szCs w:val="24"/>
          </w:rPr>
          <w:t xml:space="preserve">to avoid the problem of overfitting. </w:t>
        </w:r>
      </w:ins>
      <w:ins w:id="39" w:author="Yun Ding" w:date="2014-11-26T11:41:00Z">
        <w:r>
          <w:rPr>
            <w:rFonts w:ascii="Times New Roman" w:hAnsi="Times New Roman" w:cs="Times New Roman"/>
            <w:sz w:val="24"/>
            <w:szCs w:val="24"/>
          </w:rPr>
          <w:t xml:space="preserve">In this regard, </w:t>
        </w:r>
      </w:ins>
      <w:ins w:id="40" w:author="Yun Ding" w:date="2014-11-26T11:40:00Z">
        <w:r>
          <w:rPr>
            <w:rFonts w:ascii="Times New Roman" w:hAnsi="Times New Roman" w:cs="Times New Roman"/>
            <w:sz w:val="24"/>
            <w:szCs w:val="24"/>
          </w:rPr>
          <w:t xml:space="preserve">we adopted </w:t>
        </w:r>
      </w:ins>
      <w:ins w:id="41" w:author="Yun Ding" w:date="2014-11-26T11:41:00Z">
        <w:r>
          <w:rPr>
            <w:rFonts w:ascii="Times New Roman" w:hAnsi="Times New Roman" w:cs="Times New Roman"/>
            <w:sz w:val="24"/>
            <w:szCs w:val="24"/>
          </w:rPr>
          <w:t>accuracy on the validation dataset as our goal to guide the optimization.</w:t>
        </w:r>
      </w:ins>
      <w:bookmarkStart w:id="42" w:name="_GoBack"/>
      <w:bookmarkEnd w:id="42"/>
    </w:p>
    <w:p w14:paraId="7A11C721" w14:textId="77777777" w:rsidR="000C2BAF" w:rsidRDefault="000C2BAF" w:rsidP="000C2BAF">
      <w:pPr>
        <w:pStyle w:val="ListParagraph"/>
        <w:numPr>
          <w:ilvl w:val="0"/>
          <w:numId w:val="1"/>
        </w:numPr>
        <w:spacing w:line="360" w:lineRule="auto"/>
        <w:jc w:val="both"/>
        <w:rPr>
          <w:ins w:id="43" w:author="Yun Ding" w:date="2014-11-26T10:14:00Z"/>
          <w:rFonts w:ascii="Times New Roman" w:hAnsi="Times New Roman" w:cs="Times New Roman"/>
          <w:b/>
          <w:sz w:val="24"/>
          <w:szCs w:val="24"/>
        </w:rPr>
      </w:pPr>
      <w:ins w:id="44" w:author="Yun Ding" w:date="2014-11-26T10:09:00Z">
        <w:r>
          <w:rPr>
            <w:rFonts w:ascii="Times New Roman" w:hAnsi="Times New Roman" w:cs="Times New Roman"/>
            <w:b/>
            <w:sz w:val="24"/>
            <w:szCs w:val="24"/>
          </w:rPr>
          <w:t>Ensemble method using a majority voting scheme</w:t>
        </w:r>
      </w:ins>
    </w:p>
    <w:p w14:paraId="339CDD42" w14:textId="088920FF" w:rsidR="00770559" w:rsidRPr="00770559" w:rsidRDefault="00770559">
      <w:pPr>
        <w:ind w:left="1080"/>
        <w:jc w:val="both"/>
        <w:rPr>
          <w:ins w:id="45" w:author="Yun Ding" w:date="2014-11-26T10:14:00Z"/>
          <w:rFonts w:ascii="Times New Roman" w:hAnsi="Times New Roman" w:cs="Times New Roman"/>
          <w:sz w:val="24"/>
          <w:szCs w:val="24"/>
          <w:rPrChange w:id="46" w:author="Yun Ding" w:date="2014-11-26T10:15:00Z">
            <w:rPr>
              <w:ins w:id="47" w:author="Yun Ding" w:date="2014-11-26T10:14:00Z"/>
            </w:rPr>
          </w:rPrChange>
        </w:rPr>
        <w:pPrChange w:id="48" w:author="Yun Ding" w:date="2014-11-26T10:16:00Z">
          <w:pPr>
            <w:pStyle w:val="ListParagraph"/>
            <w:numPr>
              <w:numId w:val="1"/>
            </w:numPr>
            <w:spacing w:line="360" w:lineRule="auto"/>
            <w:ind w:left="1080" w:hanging="360"/>
            <w:jc w:val="both"/>
          </w:pPr>
        </w:pPrChange>
      </w:pPr>
      <w:ins w:id="49" w:author="Yun Ding" w:date="2014-11-26T10:15:00Z">
        <w:r>
          <w:rPr>
            <w:rFonts w:ascii="Times New Roman" w:hAnsi="Times New Roman" w:cs="Times New Roman"/>
            <w:sz w:val="24"/>
            <w:szCs w:val="24"/>
          </w:rPr>
          <w:t>The classification accuracy can be potentially improved by aggregatin</w:t>
        </w:r>
      </w:ins>
      <w:ins w:id="50" w:author="Yun Ding" w:date="2014-11-26T10:16:00Z">
        <w:r>
          <w:rPr>
            <w:rFonts w:ascii="Times New Roman" w:hAnsi="Times New Roman" w:cs="Times New Roman"/>
            <w:sz w:val="24"/>
            <w:szCs w:val="24"/>
          </w:rPr>
          <w:t>g</w:t>
        </w:r>
      </w:ins>
      <w:ins w:id="51" w:author="Yun Ding" w:date="2014-11-26T10:15:00Z">
        <w:r>
          <w:rPr>
            <w:rFonts w:ascii="Times New Roman" w:hAnsi="Times New Roman" w:cs="Times New Roman"/>
            <w:sz w:val="24"/>
            <w:szCs w:val="24"/>
          </w:rPr>
          <w:t xml:space="preserve"> the predictions of multiple classifiers</w:t>
        </w:r>
      </w:ins>
      <w:ins w:id="52" w:author="Yun Ding" w:date="2014-11-26T10:16:00Z">
        <w:r>
          <w:rPr>
            <w:rFonts w:ascii="Times New Roman" w:hAnsi="Times New Roman" w:cs="Times New Roman"/>
            <w:sz w:val="24"/>
            <w:szCs w:val="24"/>
          </w:rPr>
          <w:t xml:space="preserve">; this method is known as the ensemble method. The idea is </w:t>
        </w:r>
      </w:ins>
      <w:ins w:id="53" w:author="Yun Ding" w:date="2014-11-26T10:17:00Z">
        <w:r>
          <w:rPr>
            <w:rFonts w:ascii="Times New Roman" w:hAnsi="Times New Roman" w:cs="Times New Roman"/>
            <w:sz w:val="24"/>
            <w:szCs w:val="24"/>
          </w:rPr>
          <w:t xml:space="preserve">to construct a set of base classifiers from </w:t>
        </w:r>
      </w:ins>
      <w:ins w:id="54" w:author="Yun Ding" w:date="2014-11-26T10:18:00Z">
        <w:r>
          <w:rPr>
            <w:rFonts w:ascii="Times New Roman" w:hAnsi="Times New Roman" w:cs="Times New Roman"/>
            <w:sz w:val="24"/>
            <w:szCs w:val="24"/>
          </w:rPr>
          <w:t>training</w:t>
        </w:r>
      </w:ins>
      <w:ins w:id="55" w:author="Yun Ding" w:date="2014-11-26T10:17:00Z">
        <w:r>
          <w:rPr>
            <w:rFonts w:ascii="Times New Roman" w:hAnsi="Times New Roman" w:cs="Times New Roman"/>
            <w:sz w:val="24"/>
            <w:szCs w:val="24"/>
          </w:rPr>
          <w:t xml:space="preserve"> data and performs classification by taking a vote on the</w:t>
        </w:r>
      </w:ins>
      <w:ins w:id="56" w:author="Yun Ding" w:date="2014-11-26T10:18:00Z">
        <w:r>
          <w:rPr>
            <w:rFonts w:ascii="Times New Roman" w:hAnsi="Times New Roman" w:cs="Times New Roman"/>
            <w:sz w:val="24"/>
            <w:szCs w:val="24"/>
          </w:rPr>
          <w:t xml:space="preserve"> target value predicted</w:t>
        </w:r>
      </w:ins>
      <w:ins w:id="57" w:author="Yun Ding" w:date="2014-11-26T10:17:00Z">
        <w:r>
          <w:rPr>
            <w:rFonts w:ascii="Times New Roman" w:hAnsi="Times New Roman" w:cs="Times New Roman"/>
            <w:sz w:val="24"/>
            <w:szCs w:val="24"/>
          </w:rPr>
          <w:t xml:space="preserve"> by each base classifier</w:t>
        </w:r>
      </w:ins>
      <w:ins w:id="58" w:author="Yun Ding" w:date="2014-11-26T10:33:00Z">
        <w:r w:rsidR="00B45BC9">
          <w:rPr>
            <w:rFonts w:ascii="Times New Roman" w:hAnsi="Times New Roman" w:cs="Times New Roman"/>
            <w:sz w:val="24"/>
            <w:szCs w:val="24"/>
          </w:rPr>
          <w:t>[TBD</w:t>
        </w:r>
        <w:r w:rsidR="00B400F8">
          <w:rPr>
            <w:rFonts w:ascii="Times New Roman" w:hAnsi="Times New Roman" w:cs="Times New Roman"/>
            <w:sz w:val="24"/>
            <w:szCs w:val="24"/>
          </w:rPr>
          <w:t>]</w:t>
        </w:r>
      </w:ins>
      <w:ins w:id="59" w:author="Yun Ding" w:date="2014-11-26T10:17:00Z">
        <w:r>
          <w:rPr>
            <w:rFonts w:ascii="Times New Roman" w:hAnsi="Times New Roman" w:cs="Times New Roman"/>
            <w:sz w:val="24"/>
            <w:szCs w:val="24"/>
          </w:rPr>
          <w:t>.</w:t>
        </w:r>
      </w:ins>
      <w:ins w:id="60" w:author="Yun Ding" w:date="2014-11-26T10:18:00Z">
        <w:r>
          <w:rPr>
            <w:rFonts w:ascii="Times New Roman" w:hAnsi="Times New Roman" w:cs="Times New Roman"/>
            <w:sz w:val="24"/>
            <w:szCs w:val="24"/>
          </w:rPr>
          <w:t xml:space="preserve"> </w:t>
        </w:r>
      </w:ins>
      <w:ins w:id="61" w:author="Yun Ding" w:date="2014-11-26T10:21:00Z">
        <w:r w:rsidR="00770694">
          <w:rPr>
            <w:rFonts w:ascii="Times New Roman" w:hAnsi="Times New Roman" w:cs="Times New Roman"/>
            <w:sz w:val="24"/>
            <w:szCs w:val="24"/>
          </w:rPr>
          <w:t xml:space="preserve">Since we have already built </w:t>
        </w:r>
      </w:ins>
      <w:ins w:id="62" w:author="Yun Ding" w:date="2014-11-26T10:24:00Z">
        <w:r w:rsidR="00770694">
          <w:rPr>
            <w:rFonts w:ascii="Times New Roman" w:hAnsi="Times New Roman" w:cs="Times New Roman"/>
            <w:sz w:val="24"/>
            <w:szCs w:val="24"/>
          </w:rPr>
          <w:t xml:space="preserve">and optimized </w:t>
        </w:r>
      </w:ins>
      <w:ins w:id="63" w:author="Yun Ding" w:date="2014-11-26T10:23:00Z">
        <w:r w:rsidR="00770694">
          <w:rPr>
            <w:rFonts w:ascii="Times New Roman" w:hAnsi="Times New Roman" w:cs="Times New Roman"/>
            <w:sz w:val="24"/>
            <w:szCs w:val="24"/>
          </w:rPr>
          <w:t>several</w:t>
        </w:r>
      </w:ins>
      <w:ins w:id="64" w:author="Yun Ding" w:date="2014-11-26T10:22:00Z">
        <w:r w:rsidR="00770694">
          <w:rPr>
            <w:rFonts w:ascii="Times New Roman" w:hAnsi="Times New Roman" w:cs="Times New Roman"/>
            <w:sz w:val="24"/>
            <w:szCs w:val="24"/>
          </w:rPr>
          <w:t xml:space="preserve"> classifiers at hand, </w:t>
        </w:r>
      </w:ins>
      <w:ins w:id="65" w:author="Yun Ding" w:date="2014-11-26T10:23:00Z">
        <w:r w:rsidR="00770694">
          <w:rPr>
            <w:rFonts w:ascii="Times New Roman" w:hAnsi="Times New Roman" w:cs="Times New Roman"/>
            <w:sz w:val="24"/>
            <w:szCs w:val="24"/>
          </w:rPr>
          <w:t xml:space="preserve">a simple </w:t>
        </w:r>
        <w:r w:rsidR="00770694">
          <w:rPr>
            <w:rFonts w:ascii="Times New Roman" w:hAnsi="Times New Roman" w:cs="Times New Roman"/>
            <w:sz w:val="24"/>
            <w:szCs w:val="24"/>
          </w:rPr>
          <w:lastRenderedPageBreak/>
          <w:t xml:space="preserve">majority voting scheme was implemented </w:t>
        </w:r>
      </w:ins>
      <w:ins w:id="66" w:author="Yun Ding" w:date="2014-11-26T10:24:00Z">
        <w:r w:rsidR="00770694">
          <w:rPr>
            <w:rFonts w:ascii="Times New Roman" w:hAnsi="Times New Roman" w:cs="Times New Roman"/>
            <w:sz w:val="24"/>
            <w:szCs w:val="24"/>
          </w:rPr>
          <w:t xml:space="preserve">based on these classifiers </w:t>
        </w:r>
      </w:ins>
      <w:ins w:id="67" w:author="Yun Ding" w:date="2014-11-26T10:23:00Z">
        <w:r w:rsidR="00770694">
          <w:rPr>
            <w:rFonts w:ascii="Times New Roman" w:hAnsi="Times New Roman" w:cs="Times New Roman"/>
            <w:sz w:val="24"/>
            <w:szCs w:val="24"/>
          </w:rPr>
          <w:t xml:space="preserve">in hope to harness the power of </w:t>
        </w:r>
      </w:ins>
      <w:ins w:id="68" w:author="Yun Ding" w:date="2014-11-26T10:24:00Z">
        <w:r w:rsidR="00770694">
          <w:rPr>
            <w:rFonts w:ascii="Times New Roman" w:hAnsi="Times New Roman" w:cs="Times New Roman"/>
            <w:sz w:val="24"/>
            <w:szCs w:val="24"/>
          </w:rPr>
          <w:t>ensemble</w:t>
        </w:r>
      </w:ins>
      <w:ins w:id="69" w:author="Yun Ding" w:date="2014-11-26T10:23:00Z">
        <w:r w:rsidR="00770694">
          <w:rPr>
            <w:rFonts w:ascii="Times New Roman" w:hAnsi="Times New Roman" w:cs="Times New Roman"/>
            <w:sz w:val="24"/>
            <w:szCs w:val="24"/>
          </w:rPr>
          <w:t xml:space="preserve"> </w:t>
        </w:r>
      </w:ins>
      <w:ins w:id="70" w:author="Yun Ding" w:date="2014-11-26T10:24:00Z">
        <w:r w:rsidR="00770694">
          <w:rPr>
            <w:rFonts w:ascii="Times New Roman" w:hAnsi="Times New Roman" w:cs="Times New Roman"/>
            <w:sz w:val="24"/>
            <w:szCs w:val="24"/>
          </w:rPr>
          <w:t>methods.</w:t>
        </w:r>
      </w:ins>
    </w:p>
    <w:p w14:paraId="4A86E21A" w14:textId="77777777" w:rsidR="00770559" w:rsidRPr="001D54F8" w:rsidRDefault="00770559">
      <w:pPr>
        <w:pStyle w:val="ListParagraph"/>
        <w:spacing w:line="360" w:lineRule="auto"/>
        <w:ind w:left="1080"/>
        <w:jc w:val="both"/>
        <w:rPr>
          <w:ins w:id="71" w:author="Yun Ding" w:date="2014-11-26T10:09:00Z"/>
          <w:rFonts w:ascii="Times New Roman" w:hAnsi="Times New Roman" w:cs="Times New Roman"/>
          <w:b/>
          <w:sz w:val="24"/>
          <w:szCs w:val="24"/>
        </w:rPr>
        <w:pPrChange w:id="72" w:author="Yun Ding" w:date="2014-11-26T10:21:00Z">
          <w:pPr>
            <w:pStyle w:val="ListParagraph"/>
            <w:numPr>
              <w:numId w:val="1"/>
            </w:numPr>
            <w:spacing w:line="360" w:lineRule="auto"/>
            <w:ind w:left="1080" w:hanging="360"/>
            <w:jc w:val="both"/>
          </w:pPr>
        </w:pPrChange>
      </w:pPr>
    </w:p>
    <w:p w14:paraId="4014854C" w14:textId="77777777" w:rsidR="00542376" w:rsidRPr="00183395" w:rsidRDefault="00542376" w:rsidP="00183395">
      <w:pPr>
        <w:spacing w:line="360" w:lineRule="auto"/>
        <w:jc w:val="both"/>
        <w:rPr>
          <w:rFonts w:ascii="Times New Roman" w:hAnsi="Times New Roman" w:cs="Times New Roman"/>
          <w:sz w:val="24"/>
          <w:szCs w:val="24"/>
        </w:rPr>
      </w:pPr>
    </w:p>
    <w:p w14:paraId="6E4A8275" w14:textId="77777777" w:rsidR="00563DD0" w:rsidRPr="00183395" w:rsidRDefault="00563DD0" w:rsidP="00183395">
      <w:pPr>
        <w:spacing w:line="360" w:lineRule="auto"/>
        <w:jc w:val="both"/>
        <w:rPr>
          <w:rFonts w:ascii="Times New Roman" w:hAnsi="Times New Roman" w:cs="Times New Roman"/>
          <w:b/>
          <w:sz w:val="24"/>
          <w:szCs w:val="24"/>
        </w:rPr>
      </w:pPr>
      <w:r w:rsidRPr="00183395">
        <w:rPr>
          <w:rFonts w:ascii="Times New Roman" w:hAnsi="Times New Roman" w:cs="Times New Roman"/>
          <w:b/>
          <w:sz w:val="24"/>
          <w:szCs w:val="24"/>
        </w:rPr>
        <w:t>4</w:t>
      </w:r>
      <w:r w:rsidRPr="00183395">
        <w:rPr>
          <w:rFonts w:ascii="Times New Roman" w:hAnsi="Times New Roman" w:cs="Times New Roman"/>
          <w:b/>
          <w:sz w:val="24"/>
          <w:szCs w:val="24"/>
        </w:rPr>
        <w:tab/>
        <w:t>Results and Discussion</w:t>
      </w:r>
    </w:p>
    <w:p w14:paraId="3B7BB824" w14:textId="77777777" w:rsidR="00542376" w:rsidRPr="00183395" w:rsidRDefault="00542376" w:rsidP="00183395">
      <w:pPr>
        <w:spacing w:line="360" w:lineRule="auto"/>
        <w:jc w:val="both"/>
        <w:rPr>
          <w:rFonts w:ascii="Times New Roman" w:hAnsi="Times New Roman" w:cs="Times New Roman"/>
          <w:sz w:val="24"/>
          <w:szCs w:val="24"/>
        </w:rPr>
      </w:pPr>
    </w:p>
    <w:p w14:paraId="14541DD0" w14:textId="77777777" w:rsidR="00563DD0" w:rsidRPr="00183395" w:rsidRDefault="00563DD0" w:rsidP="00183395">
      <w:pPr>
        <w:spacing w:line="360" w:lineRule="auto"/>
        <w:jc w:val="both"/>
        <w:rPr>
          <w:rFonts w:ascii="Times New Roman" w:hAnsi="Times New Roman" w:cs="Times New Roman"/>
          <w:b/>
          <w:sz w:val="24"/>
          <w:szCs w:val="24"/>
        </w:rPr>
      </w:pPr>
      <w:r w:rsidRPr="00183395">
        <w:rPr>
          <w:rFonts w:ascii="Times New Roman" w:hAnsi="Times New Roman" w:cs="Times New Roman"/>
          <w:b/>
          <w:sz w:val="24"/>
          <w:szCs w:val="24"/>
        </w:rPr>
        <w:t>5</w:t>
      </w:r>
      <w:r w:rsidRPr="00183395">
        <w:rPr>
          <w:rFonts w:ascii="Times New Roman" w:hAnsi="Times New Roman" w:cs="Times New Roman"/>
          <w:b/>
          <w:sz w:val="24"/>
          <w:szCs w:val="24"/>
        </w:rPr>
        <w:tab/>
        <w:t>Conclusions</w:t>
      </w:r>
    </w:p>
    <w:p w14:paraId="7A087B24" w14:textId="77777777" w:rsidR="00E91ACA" w:rsidRPr="00183395" w:rsidRDefault="00F805AB" w:rsidP="00183395">
      <w:pPr>
        <w:spacing w:line="360" w:lineRule="auto"/>
        <w:jc w:val="both"/>
        <w:rPr>
          <w:rFonts w:ascii="Times New Roman" w:hAnsi="Times New Roman" w:cs="Times New Roman"/>
          <w:sz w:val="24"/>
          <w:szCs w:val="24"/>
        </w:rPr>
      </w:pPr>
      <w:r w:rsidRPr="00183395">
        <w:rPr>
          <w:rFonts w:ascii="Times New Roman" w:hAnsi="Times New Roman" w:cs="Times New Roman"/>
          <w:sz w:val="24"/>
          <w:szCs w:val="24"/>
        </w:rPr>
        <w:t>Effective wine quality evaluation, prediction and management</w:t>
      </w:r>
      <w:r w:rsidR="00E205F3" w:rsidRPr="00183395">
        <w:rPr>
          <w:rFonts w:ascii="Times New Roman" w:hAnsi="Times New Roman" w:cs="Times New Roman"/>
          <w:sz w:val="24"/>
          <w:szCs w:val="24"/>
        </w:rPr>
        <w:t xml:space="preserve"> are necessary to the</w:t>
      </w:r>
      <w:r w:rsidR="00737699" w:rsidRPr="00183395">
        <w:rPr>
          <w:rFonts w:ascii="Times New Roman" w:hAnsi="Times New Roman" w:cs="Times New Roman"/>
          <w:sz w:val="24"/>
          <w:szCs w:val="24"/>
        </w:rPr>
        <w:t xml:space="preserve"> rapid development of wine </w:t>
      </w:r>
      <w:r w:rsidR="00E205F3" w:rsidRPr="00183395">
        <w:rPr>
          <w:rFonts w:ascii="Times New Roman" w:hAnsi="Times New Roman" w:cs="Times New Roman"/>
          <w:sz w:val="24"/>
          <w:szCs w:val="24"/>
        </w:rPr>
        <w:t>industry. As traditionally wine evaluation is labor intensive, the new data mining technologies may improve the whole wine evaluation process and then promote the wine industry. Several classification data mining technologies were adopted for wine quality evaluation and the each of them shows specific performance.</w:t>
      </w:r>
      <w:r w:rsidR="001F5421">
        <w:rPr>
          <w:rFonts w:ascii="Times New Roman" w:hAnsi="Times New Roman" w:cs="Times New Roman"/>
          <w:sz w:val="24"/>
          <w:szCs w:val="24"/>
        </w:rPr>
        <w:t xml:space="preserve"> A user friendly interface is also provided for users to evaluate the wine quality, which could be further used as reference or feedback for the wine industry to guide the wine quality. </w:t>
      </w:r>
    </w:p>
    <w:p w14:paraId="32691854" w14:textId="77777777" w:rsidR="00E205F3" w:rsidRPr="009B66A4" w:rsidRDefault="00C26B6B" w:rsidP="00183395">
      <w:pPr>
        <w:spacing w:line="360" w:lineRule="auto"/>
        <w:jc w:val="both"/>
        <w:rPr>
          <w:rFonts w:ascii="Times New Roman" w:hAnsi="Times New Roman" w:cs="Times New Roman"/>
          <w:color w:val="FF0000"/>
          <w:sz w:val="24"/>
          <w:szCs w:val="24"/>
        </w:rPr>
      </w:pPr>
      <w:r w:rsidRPr="009B66A4">
        <w:rPr>
          <w:rFonts w:ascii="Times New Roman" w:hAnsi="Times New Roman" w:cs="Times New Roman"/>
          <w:sz w:val="24"/>
          <w:szCs w:val="24"/>
        </w:rPr>
        <w:t xml:space="preserve">The results show that </w:t>
      </w:r>
      <w:r w:rsidRPr="009B66A4">
        <w:rPr>
          <w:rFonts w:ascii="Times New Roman" w:hAnsi="Times New Roman" w:cs="Times New Roman"/>
          <w:color w:val="FF0000"/>
          <w:sz w:val="24"/>
          <w:szCs w:val="24"/>
        </w:rPr>
        <w:t>(we will update this part according to result)</w:t>
      </w:r>
    </w:p>
    <w:p w14:paraId="04D718EC" w14:textId="77777777" w:rsidR="00B0762B" w:rsidRPr="009B66A4" w:rsidRDefault="00E91ACA" w:rsidP="00183395">
      <w:pPr>
        <w:spacing w:line="360" w:lineRule="auto"/>
        <w:jc w:val="both"/>
        <w:rPr>
          <w:rFonts w:ascii="Times New Roman" w:hAnsi="Times New Roman" w:cs="Times New Roman"/>
          <w:b/>
          <w:sz w:val="24"/>
          <w:szCs w:val="24"/>
        </w:rPr>
      </w:pPr>
      <w:r w:rsidRPr="009B66A4">
        <w:rPr>
          <w:rFonts w:ascii="Times New Roman" w:hAnsi="Times New Roman" w:cs="Times New Roman"/>
          <w:b/>
          <w:sz w:val="24"/>
          <w:szCs w:val="24"/>
        </w:rPr>
        <w:t>References</w:t>
      </w:r>
    </w:p>
    <w:p w14:paraId="4AE3D75F" w14:textId="77777777" w:rsidR="00D22A62" w:rsidRPr="009B66A4" w:rsidRDefault="00141E06" w:rsidP="00D22A62">
      <w:pPr>
        <w:spacing w:line="240" w:lineRule="auto"/>
        <w:jc w:val="both"/>
        <w:rPr>
          <w:rFonts w:ascii="Times New Roman" w:hAnsi="Times New Roman" w:cs="Times New Roman"/>
          <w:noProof/>
          <w:sz w:val="24"/>
          <w:szCs w:val="24"/>
        </w:rPr>
      </w:pPr>
      <w:r w:rsidRPr="009B66A4">
        <w:rPr>
          <w:rFonts w:ascii="Times New Roman" w:hAnsi="Times New Roman" w:cs="Times New Roman"/>
          <w:sz w:val="24"/>
          <w:szCs w:val="24"/>
        </w:rPr>
        <w:fldChar w:fldCharType="begin"/>
      </w:r>
      <w:r w:rsidRPr="009B66A4">
        <w:rPr>
          <w:rFonts w:ascii="Times New Roman" w:hAnsi="Times New Roman" w:cs="Times New Roman"/>
          <w:sz w:val="24"/>
          <w:szCs w:val="24"/>
        </w:rPr>
        <w:instrText xml:space="preserve"> ADDIN EN.REFLIST </w:instrText>
      </w:r>
      <w:r w:rsidRPr="009B66A4">
        <w:rPr>
          <w:rFonts w:ascii="Times New Roman" w:hAnsi="Times New Roman" w:cs="Times New Roman"/>
          <w:sz w:val="24"/>
          <w:szCs w:val="24"/>
        </w:rPr>
        <w:fldChar w:fldCharType="separate"/>
      </w:r>
      <w:bookmarkStart w:id="73" w:name="_ENREF_1"/>
      <w:r w:rsidR="00D22A62" w:rsidRPr="009B66A4">
        <w:rPr>
          <w:rFonts w:ascii="Times New Roman" w:hAnsi="Times New Roman" w:cs="Times New Roman"/>
          <w:noProof/>
          <w:sz w:val="24"/>
          <w:szCs w:val="24"/>
        </w:rPr>
        <w:t xml:space="preserve">Appalasamy, P., et al. (2012). "Classiﬁcation-based Data Mining Approach for Quality Control in Wine Production." </w:t>
      </w:r>
      <w:r w:rsidR="00D22A62" w:rsidRPr="009B66A4">
        <w:rPr>
          <w:rFonts w:ascii="Times New Roman" w:hAnsi="Times New Roman" w:cs="Times New Roman"/>
          <w:noProof/>
          <w:sz w:val="24"/>
          <w:szCs w:val="24"/>
          <w:u w:val="single"/>
        </w:rPr>
        <w:t>Journal of Applied Sciences</w:t>
      </w:r>
      <w:r w:rsidR="00D22A62" w:rsidRPr="009B66A4">
        <w:rPr>
          <w:rFonts w:ascii="Times New Roman" w:hAnsi="Times New Roman" w:cs="Times New Roman"/>
          <w:noProof/>
          <w:sz w:val="24"/>
          <w:szCs w:val="24"/>
        </w:rPr>
        <w:t xml:space="preserve"> </w:t>
      </w:r>
      <w:r w:rsidR="00D22A62" w:rsidRPr="009B66A4">
        <w:rPr>
          <w:rFonts w:ascii="Times New Roman" w:hAnsi="Times New Roman" w:cs="Times New Roman"/>
          <w:b/>
          <w:noProof/>
          <w:sz w:val="24"/>
          <w:szCs w:val="24"/>
        </w:rPr>
        <w:t>12</w:t>
      </w:r>
      <w:r w:rsidR="00D22A62" w:rsidRPr="009B66A4">
        <w:rPr>
          <w:rFonts w:ascii="Times New Roman" w:hAnsi="Times New Roman" w:cs="Times New Roman"/>
          <w:noProof/>
          <w:sz w:val="24"/>
          <w:szCs w:val="24"/>
        </w:rPr>
        <w:t>(6): 598-601.</w:t>
      </w:r>
    </w:p>
    <w:p w14:paraId="21CA35D9" w14:textId="77777777" w:rsidR="00D22A62" w:rsidRPr="009B66A4" w:rsidRDefault="00D22A62" w:rsidP="00D22A62">
      <w:pPr>
        <w:spacing w:after="0" w:line="240" w:lineRule="auto"/>
        <w:ind w:left="720" w:hanging="720"/>
        <w:jc w:val="both"/>
        <w:rPr>
          <w:rFonts w:ascii="Times New Roman" w:hAnsi="Times New Roman" w:cs="Times New Roman"/>
          <w:noProof/>
          <w:sz w:val="24"/>
          <w:szCs w:val="24"/>
        </w:rPr>
      </w:pPr>
      <w:r w:rsidRPr="009B66A4">
        <w:rPr>
          <w:rFonts w:ascii="Times New Roman" w:hAnsi="Times New Roman" w:cs="Times New Roman"/>
          <w:noProof/>
          <w:sz w:val="24"/>
          <w:szCs w:val="24"/>
        </w:rPr>
        <w:tab/>
      </w:r>
      <w:bookmarkEnd w:id="73"/>
    </w:p>
    <w:p w14:paraId="6580939B" w14:textId="77777777" w:rsidR="00D22A62" w:rsidRPr="009B66A4" w:rsidRDefault="00D22A62" w:rsidP="00D22A62">
      <w:pPr>
        <w:spacing w:line="240" w:lineRule="auto"/>
        <w:jc w:val="both"/>
        <w:rPr>
          <w:rFonts w:ascii="Times New Roman" w:hAnsi="Times New Roman" w:cs="Times New Roman"/>
          <w:noProof/>
          <w:sz w:val="24"/>
          <w:szCs w:val="24"/>
        </w:rPr>
      </w:pPr>
      <w:bookmarkStart w:id="74" w:name="_ENREF_2"/>
      <w:r w:rsidRPr="009B66A4">
        <w:rPr>
          <w:rFonts w:ascii="Times New Roman" w:hAnsi="Times New Roman" w:cs="Times New Roman"/>
          <w:noProof/>
          <w:sz w:val="24"/>
          <w:szCs w:val="24"/>
        </w:rPr>
        <w:t xml:space="preserve">Beltran, N. H., et al. (2008). "Chilean Wine Classification Using Volatile Organic Compounds Data Obtained With a Fast GC Analyzer." </w:t>
      </w:r>
      <w:r w:rsidRPr="009B66A4">
        <w:rPr>
          <w:rFonts w:ascii="Times New Roman" w:hAnsi="Times New Roman" w:cs="Times New Roman"/>
          <w:noProof/>
          <w:sz w:val="24"/>
          <w:szCs w:val="24"/>
          <w:u w:val="single"/>
        </w:rPr>
        <w:t>Instrumentation and Measurement, IEEE Transactions on</w:t>
      </w:r>
      <w:r w:rsidRPr="009B66A4">
        <w:rPr>
          <w:rFonts w:ascii="Times New Roman" w:hAnsi="Times New Roman" w:cs="Times New Roman"/>
          <w:noProof/>
          <w:sz w:val="24"/>
          <w:szCs w:val="24"/>
        </w:rPr>
        <w:t xml:space="preserve"> </w:t>
      </w:r>
      <w:r w:rsidRPr="009B66A4">
        <w:rPr>
          <w:rFonts w:ascii="Times New Roman" w:hAnsi="Times New Roman" w:cs="Times New Roman"/>
          <w:b/>
          <w:noProof/>
          <w:sz w:val="24"/>
          <w:szCs w:val="24"/>
        </w:rPr>
        <w:t>57</w:t>
      </w:r>
      <w:r w:rsidRPr="009B66A4">
        <w:rPr>
          <w:rFonts w:ascii="Times New Roman" w:hAnsi="Times New Roman" w:cs="Times New Roman"/>
          <w:noProof/>
          <w:sz w:val="24"/>
          <w:szCs w:val="24"/>
        </w:rPr>
        <w:t>(11): 2421-2436.</w:t>
      </w:r>
    </w:p>
    <w:p w14:paraId="10AB8FFB" w14:textId="77777777" w:rsidR="00D22A62" w:rsidRPr="009B66A4" w:rsidRDefault="00D22A62" w:rsidP="00D22A62">
      <w:pPr>
        <w:spacing w:after="0" w:line="240" w:lineRule="auto"/>
        <w:ind w:left="720" w:hanging="720"/>
        <w:jc w:val="both"/>
        <w:rPr>
          <w:rFonts w:ascii="Times New Roman" w:hAnsi="Times New Roman" w:cs="Times New Roman"/>
          <w:noProof/>
          <w:sz w:val="24"/>
          <w:szCs w:val="24"/>
        </w:rPr>
      </w:pPr>
      <w:r w:rsidRPr="009B66A4">
        <w:rPr>
          <w:rFonts w:ascii="Times New Roman" w:hAnsi="Times New Roman" w:cs="Times New Roman"/>
          <w:noProof/>
          <w:sz w:val="24"/>
          <w:szCs w:val="24"/>
        </w:rPr>
        <w:tab/>
      </w:r>
      <w:bookmarkEnd w:id="74"/>
    </w:p>
    <w:p w14:paraId="20BF4E87" w14:textId="77777777" w:rsidR="00D22A62" w:rsidRPr="009B66A4" w:rsidRDefault="00D22A62" w:rsidP="00D22A62">
      <w:pPr>
        <w:spacing w:line="240" w:lineRule="auto"/>
        <w:jc w:val="both"/>
        <w:rPr>
          <w:rFonts w:ascii="Times New Roman" w:hAnsi="Times New Roman" w:cs="Times New Roman"/>
          <w:noProof/>
          <w:sz w:val="24"/>
          <w:szCs w:val="24"/>
        </w:rPr>
      </w:pPr>
      <w:bookmarkStart w:id="75" w:name="_ENREF_3"/>
      <w:r w:rsidRPr="009B66A4">
        <w:rPr>
          <w:rFonts w:ascii="Times New Roman" w:hAnsi="Times New Roman" w:cs="Times New Roman"/>
          <w:noProof/>
          <w:sz w:val="24"/>
          <w:szCs w:val="24"/>
        </w:rPr>
        <w:t xml:space="preserve">Cortez, P., et al. (2009). "Modeling wine preferences by data mining from physicochemical properties." </w:t>
      </w:r>
      <w:r w:rsidRPr="009B66A4">
        <w:rPr>
          <w:rFonts w:ascii="Times New Roman" w:hAnsi="Times New Roman" w:cs="Times New Roman"/>
          <w:noProof/>
          <w:sz w:val="24"/>
          <w:szCs w:val="24"/>
          <w:u w:val="single"/>
        </w:rPr>
        <w:t>Decision Support Systems</w:t>
      </w:r>
      <w:r w:rsidRPr="009B66A4">
        <w:rPr>
          <w:rFonts w:ascii="Times New Roman" w:hAnsi="Times New Roman" w:cs="Times New Roman"/>
          <w:noProof/>
          <w:sz w:val="24"/>
          <w:szCs w:val="24"/>
        </w:rPr>
        <w:t xml:space="preserve"> </w:t>
      </w:r>
      <w:r w:rsidRPr="009B66A4">
        <w:rPr>
          <w:rFonts w:ascii="Times New Roman" w:hAnsi="Times New Roman" w:cs="Times New Roman"/>
          <w:b/>
          <w:noProof/>
          <w:sz w:val="24"/>
          <w:szCs w:val="24"/>
        </w:rPr>
        <w:t>47</w:t>
      </w:r>
      <w:r w:rsidRPr="009B66A4">
        <w:rPr>
          <w:rFonts w:ascii="Times New Roman" w:hAnsi="Times New Roman" w:cs="Times New Roman"/>
          <w:noProof/>
          <w:sz w:val="24"/>
          <w:szCs w:val="24"/>
        </w:rPr>
        <w:t>(4): 547-553.</w:t>
      </w:r>
    </w:p>
    <w:p w14:paraId="66344950" w14:textId="77777777" w:rsidR="00D22A62" w:rsidRPr="009B66A4" w:rsidRDefault="00D22A62" w:rsidP="00D22A62">
      <w:pPr>
        <w:spacing w:after="0" w:line="240" w:lineRule="auto"/>
        <w:ind w:left="720" w:hanging="720"/>
        <w:jc w:val="both"/>
        <w:rPr>
          <w:rFonts w:ascii="Times New Roman" w:hAnsi="Times New Roman" w:cs="Times New Roman"/>
          <w:noProof/>
          <w:sz w:val="24"/>
          <w:szCs w:val="24"/>
        </w:rPr>
      </w:pPr>
      <w:r w:rsidRPr="009B66A4">
        <w:rPr>
          <w:rFonts w:ascii="Times New Roman" w:hAnsi="Times New Roman" w:cs="Times New Roman"/>
          <w:noProof/>
          <w:sz w:val="24"/>
          <w:szCs w:val="24"/>
        </w:rPr>
        <w:tab/>
      </w:r>
      <w:bookmarkEnd w:id="75"/>
    </w:p>
    <w:p w14:paraId="7EED6BB5" w14:textId="77777777" w:rsidR="00D22A62" w:rsidRPr="009B66A4" w:rsidRDefault="00D22A62" w:rsidP="00D22A62">
      <w:pPr>
        <w:spacing w:line="240" w:lineRule="auto"/>
        <w:jc w:val="both"/>
        <w:rPr>
          <w:rFonts w:ascii="Times New Roman" w:hAnsi="Times New Roman" w:cs="Times New Roman"/>
          <w:noProof/>
          <w:sz w:val="24"/>
          <w:szCs w:val="24"/>
        </w:rPr>
      </w:pPr>
      <w:bookmarkStart w:id="76" w:name="_ENREF_4"/>
      <w:r w:rsidRPr="009B66A4">
        <w:rPr>
          <w:rFonts w:ascii="Times New Roman" w:hAnsi="Times New Roman" w:cs="Times New Roman"/>
          <w:noProof/>
          <w:sz w:val="24"/>
          <w:szCs w:val="24"/>
        </w:rPr>
        <w:t xml:space="preserve">Cortez, P., et al. (2009). Using Data Mining for Wine Quality Assessment. </w:t>
      </w:r>
      <w:r w:rsidRPr="009B66A4">
        <w:rPr>
          <w:rFonts w:ascii="Times New Roman" w:hAnsi="Times New Roman" w:cs="Times New Roman"/>
          <w:noProof/>
          <w:sz w:val="24"/>
          <w:szCs w:val="24"/>
          <w:u w:val="single"/>
        </w:rPr>
        <w:t>Discovery Science</w:t>
      </w:r>
      <w:r w:rsidRPr="009B66A4">
        <w:rPr>
          <w:rFonts w:ascii="Times New Roman" w:hAnsi="Times New Roman" w:cs="Times New Roman"/>
          <w:noProof/>
          <w:sz w:val="24"/>
          <w:szCs w:val="24"/>
        </w:rPr>
        <w:t xml:space="preserve">. J. Gama, V. Costa, A. Jorge and P. Brazdil, Springer Berlin Heidelberg. </w:t>
      </w:r>
      <w:r w:rsidRPr="009B66A4">
        <w:rPr>
          <w:rFonts w:ascii="Times New Roman" w:hAnsi="Times New Roman" w:cs="Times New Roman"/>
          <w:b/>
          <w:noProof/>
          <w:sz w:val="24"/>
          <w:szCs w:val="24"/>
        </w:rPr>
        <w:t xml:space="preserve">5808: </w:t>
      </w:r>
      <w:r w:rsidRPr="009B66A4">
        <w:rPr>
          <w:rFonts w:ascii="Times New Roman" w:hAnsi="Times New Roman" w:cs="Times New Roman"/>
          <w:noProof/>
          <w:sz w:val="24"/>
          <w:szCs w:val="24"/>
        </w:rPr>
        <w:t>66-79.</w:t>
      </w:r>
    </w:p>
    <w:p w14:paraId="754A034D" w14:textId="77777777" w:rsidR="00D22A62" w:rsidRPr="009B66A4" w:rsidRDefault="00D22A62" w:rsidP="00D22A62">
      <w:pPr>
        <w:spacing w:after="0" w:line="240" w:lineRule="auto"/>
        <w:ind w:left="720" w:hanging="720"/>
        <w:jc w:val="both"/>
        <w:rPr>
          <w:rFonts w:ascii="Times New Roman" w:hAnsi="Times New Roman" w:cs="Times New Roman"/>
          <w:noProof/>
          <w:sz w:val="24"/>
          <w:szCs w:val="24"/>
        </w:rPr>
      </w:pPr>
      <w:r w:rsidRPr="009B66A4">
        <w:rPr>
          <w:rFonts w:ascii="Times New Roman" w:hAnsi="Times New Roman" w:cs="Times New Roman"/>
          <w:noProof/>
          <w:sz w:val="24"/>
          <w:szCs w:val="24"/>
        </w:rPr>
        <w:tab/>
      </w:r>
      <w:bookmarkEnd w:id="76"/>
    </w:p>
    <w:p w14:paraId="336D8740" w14:textId="77777777" w:rsidR="00D22A62" w:rsidRPr="009B66A4" w:rsidRDefault="00D22A62" w:rsidP="00D22A62">
      <w:pPr>
        <w:spacing w:line="240" w:lineRule="auto"/>
        <w:jc w:val="both"/>
        <w:rPr>
          <w:rFonts w:ascii="Times New Roman" w:hAnsi="Times New Roman" w:cs="Times New Roman"/>
          <w:noProof/>
          <w:sz w:val="24"/>
          <w:szCs w:val="24"/>
        </w:rPr>
      </w:pPr>
      <w:bookmarkStart w:id="77" w:name="_ENREF_5"/>
      <w:r w:rsidRPr="009B66A4">
        <w:rPr>
          <w:rFonts w:ascii="Times New Roman" w:hAnsi="Times New Roman" w:cs="Times New Roman"/>
          <w:noProof/>
          <w:sz w:val="24"/>
          <w:szCs w:val="24"/>
        </w:rPr>
        <w:lastRenderedPageBreak/>
        <w:t xml:space="preserve">Ebeler, S. E. (1999). Linking flavor chemistry to sensory analysis of wine. </w:t>
      </w:r>
      <w:r w:rsidRPr="009B66A4">
        <w:rPr>
          <w:rFonts w:ascii="Times New Roman" w:hAnsi="Times New Roman" w:cs="Times New Roman"/>
          <w:noProof/>
          <w:sz w:val="24"/>
          <w:szCs w:val="24"/>
          <w:u w:val="single"/>
        </w:rPr>
        <w:t>Flavor Chemistry</w:t>
      </w:r>
      <w:r w:rsidRPr="009B66A4">
        <w:rPr>
          <w:rFonts w:ascii="Times New Roman" w:hAnsi="Times New Roman" w:cs="Times New Roman"/>
          <w:noProof/>
          <w:sz w:val="24"/>
          <w:szCs w:val="24"/>
        </w:rPr>
        <w:t>, Springer</w:t>
      </w:r>
      <w:r w:rsidRPr="009B66A4">
        <w:rPr>
          <w:rFonts w:ascii="Times New Roman" w:hAnsi="Times New Roman" w:cs="Times New Roman"/>
          <w:b/>
          <w:noProof/>
          <w:sz w:val="24"/>
          <w:szCs w:val="24"/>
        </w:rPr>
        <w:t xml:space="preserve">: </w:t>
      </w:r>
      <w:r w:rsidRPr="009B66A4">
        <w:rPr>
          <w:rFonts w:ascii="Times New Roman" w:hAnsi="Times New Roman" w:cs="Times New Roman"/>
          <w:noProof/>
          <w:sz w:val="24"/>
          <w:szCs w:val="24"/>
        </w:rPr>
        <w:t>409-421.</w:t>
      </w:r>
    </w:p>
    <w:p w14:paraId="0BEA79D8" w14:textId="77777777" w:rsidR="00D22A62" w:rsidRPr="009B66A4" w:rsidRDefault="00D22A62" w:rsidP="00D22A62">
      <w:pPr>
        <w:spacing w:after="0" w:line="240" w:lineRule="auto"/>
        <w:ind w:left="720" w:hanging="720"/>
        <w:jc w:val="both"/>
        <w:rPr>
          <w:rFonts w:ascii="Times New Roman" w:hAnsi="Times New Roman" w:cs="Times New Roman"/>
          <w:noProof/>
          <w:sz w:val="24"/>
          <w:szCs w:val="24"/>
        </w:rPr>
      </w:pPr>
      <w:r w:rsidRPr="009B66A4">
        <w:rPr>
          <w:rFonts w:ascii="Times New Roman" w:hAnsi="Times New Roman" w:cs="Times New Roman"/>
          <w:noProof/>
          <w:sz w:val="24"/>
          <w:szCs w:val="24"/>
        </w:rPr>
        <w:tab/>
      </w:r>
      <w:bookmarkEnd w:id="77"/>
    </w:p>
    <w:p w14:paraId="3D5113E8" w14:textId="77777777" w:rsidR="00D22A62" w:rsidRPr="009B66A4" w:rsidRDefault="00D22A62" w:rsidP="00D22A62">
      <w:pPr>
        <w:spacing w:line="240" w:lineRule="auto"/>
        <w:jc w:val="both"/>
        <w:rPr>
          <w:rFonts w:ascii="Times New Roman" w:hAnsi="Times New Roman" w:cs="Times New Roman"/>
          <w:noProof/>
          <w:sz w:val="24"/>
          <w:szCs w:val="24"/>
        </w:rPr>
      </w:pPr>
      <w:bookmarkStart w:id="78" w:name="_ENREF_6"/>
      <w:r w:rsidRPr="009B66A4">
        <w:rPr>
          <w:rFonts w:ascii="Times New Roman" w:hAnsi="Times New Roman" w:cs="Times New Roman"/>
          <w:noProof/>
          <w:sz w:val="24"/>
          <w:szCs w:val="24"/>
        </w:rPr>
        <w:t>Nachev, A. and M. Hogan "Using Data Mining Techniques to Predict Product Quality from Physicochemical Data."</w:t>
      </w:r>
    </w:p>
    <w:p w14:paraId="6A758D36" w14:textId="77777777" w:rsidR="00D22A62" w:rsidRPr="009B66A4" w:rsidRDefault="00D22A62" w:rsidP="00D22A62">
      <w:pPr>
        <w:spacing w:after="0" w:line="240" w:lineRule="auto"/>
        <w:ind w:left="720" w:hanging="720"/>
        <w:jc w:val="both"/>
        <w:rPr>
          <w:rFonts w:ascii="Times New Roman" w:hAnsi="Times New Roman" w:cs="Times New Roman"/>
          <w:noProof/>
          <w:sz w:val="24"/>
          <w:szCs w:val="24"/>
        </w:rPr>
      </w:pPr>
      <w:r w:rsidRPr="009B66A4">
        <w:rPr>
          <w:rFonts w:ascii="Times New Roman" w:hAnsi="Times New Roman" w:cs="Times New Roman"/>
          <w:noProof/>
          <w:sz w:val="24"/>
          <w:szCs w:val="24"/>
        </w:rPr>
        <w:tab/>
      </w:r>
      <w:bookmarkEnd w:id="78"/>
    </w:p>
    <w:p w14:paraId="3AB739F8" w14:textId="77777777" w:rsidR="00D22A62" w:rsidRPr="009B66A4" w:rsidRDefault="00D22A62" w:rsidP="00D22A62">
      <w:pPr>
        <w:spacing w:line="240" w:lineRule="auto"/>
        <w:jc w:val="both"/>
        <w:rPr>
          <w:rFonts w:ascii="Times New Roman" w:hAnsi="Times New Roman" w:cs="Times New Roman"/>
          <w:noProof/>
          <w:sz w:val="24"/>
          <w:szCs w:val="24"/>
        </w:rPr>
      </w:pPr>
      <w:bookmarkStart w:id="79" w:name="_ENREF_7"/>
      <w:r w:rsidRPr="009B66A4">
        <w:rPr>
          <w:rFonts w:ascii="Times New Roman" w:hAnsi="Times New Roman" w:cs="Times New Roman"/>
          <w:noProof/>
          <w:sz w:val="24"/>
          <w:szCs w:val="24"/>
        </w:rPr>
        <w:t xml:space="preserve">Ribeiro, J., et al. (2009). </w:t>
      </w:r>
      <w:r w:rsidRPr="009B66A4">
        <w:rPr>
          <w:rFonts w:ascii="Times New Roman" w:hAnsi="Times New Roman" w:cs="Times New Roman"/>
          <w:noProof/>
          <w:sz w:val="24"/>
          <w:szCs w:val="24"/>
          <w:u w:val="single"/>
        </w:rPr>
        <w:t>Wine vinification prediction using data mining tools</w:t>
      </w:r>
      <w:r w:rsidRPr="009B66A4">
        <w:rPr>
          <w:rFonts w:ascii="Times New Roman" w:hAnsi="Times New Roman" w:cs="Times New Roman"/>
          <w:noProof/>
          <w:sz w:val="24"/>
          <w:szCs w:val="24"/>
        </w:rPr>
        <w:t>. Conference Proceedings, Computing and Computational Intelligence, Tbilisi, Republic of Georgia.</w:t>
      </w:r>
    </w:p>
    <w:p w14:paraId="2237A168" w14:textId="77777777" w:rsidR="00D22A62" w:rsidRPr="009B66A4" w:rsidRDefault="00D22A62" w:rsidP="00D22A62">
      <w:pPr>
        <w:spacing w:after="0" w:line="240" w:lineRule="auto"/>
        <w:ind w:left="720" w:hanging="720"/>
        <w:jc w:val="both"/>
        <w:rPr>
          <w:rFonts w:ascii="Times New Roman" w:hAnsi="Times New Roman" w:cs="Times New Roman"/>
          <w:noProof/>
          <w:sz w:val="24"/>
          <w:szCs w:val="24"/>
        </w:rPr>
      </w:pPr>
      <w:r w:rsidRPr="009B66A4">
        <w:rPr>
          <w:rFonts w:ascii="Times New Roman" w:hAnsi="Times New Roman" w:cs="Times New Roman"/>
          <w:noProof/>
          <w:sz w:val="24"/>
          <w:szCs w:val="24"/>
        </w:rPr>
        <w:tab/>
      </w:r>
      <w:bookmarkEnd w:id="79"/>
    </w:p>
    <w:p w14:paraId="4B37E31B" w14:textId="77777777" w:rsidR="00D22A62" w:rsidRPr="009B66A4" w:rsidRDefault="00D22A62" w:rsidP="00D22A62">
      <w:pPr>
        <w:spacing w:line="240" w:lineRule="auto"/>
        <w:jc w:val="both"/>
        <w:rPr>
          <w:rFonts w:ascii="Times New Roman" w:hAnsi="Times New Roman" w:cs="Times New Roman"/>
          <w:noProof/>
          <w:sz w:val="24"/>
          <w:szCs w:val="24"/>
        </w:rPr>
      </w:pPr>
      <w:bookmarkStart w:id="80" w:name="_ENREF_8"/>
      <w:r w:rsidRPr="009B66A4">
        <w:rPr>
          <w:rFonts w:ascii="Times New Roman" w:hAnsi="Times New Roman" w:cs="Times New Roman"/>
          <w:noProof/>
          <w:sz w:val="24"/>
          <w:szCs w:val="24"/>
        </w:rPr>
        <w:t xml:space="preserve">Tian, H. and Q. Pang (2010). </w:t>
      </w:r>
      <w:r w:rsidRPr="009B66A4">
        <w:rPr>
          <w:rFonts w:ascii="Times New Roman" w:hAnsi="Times New Roman" w:cs="Times New Roman"/>
          <w:noProof/>
          <w:sz w:val="24"/>
          <w:szCs w:val="24"/>
          <w:u w:val="single"/>
        </w:rPr>
        <w:t>Data mining application for upgrading quality of wine production</w:t>
      </w:r>
      <w:r w:rsidRPr="009B66A4">
        <w:rPr>
          <w:rFonts w:ascii="Times New Roman" w:hAnsi="Times New Roman" w:cs="Times New Roman"/>
          <w:noProof/>
          <w:sz w:val="24"/>
          <w:szCs w:val="24"/>
        </w:rPr>
        <w:t>. The 2010 International Conference on Apperceiving Computing and Intelligence Analysis Proceeding.</w:t>
      </w:r>
    </w:p>
    <w:p w14:paraId="3A1051DC" w14:textId="77777777" w:rsidR="00D22A62" w:rsidRPr="009B66A4" w:rsidRDefault="00D22A62" w:rsidP="00D22A62">
      <w:pPr>
        <w:spacing w:after="0" w:line="240" w:lineRule="auto"/>
        <w:ind w:left="720" w:hanging="720"/>
        <w:jc w:val="both"/>
        <w:rPr>
          <w:rFonts w:ascii="Times New Roman" w:hAnsi="Times New Roman" w:cs="Times New Roman"/>
          <w:noProof/>
          <w:sz w:val="24"/>
          <w:szCs w:val="24"/>
        </w:rPr>
      </w:pPr>
      <w:r w:rsidRPr="009B66A4">
        <w:rPr>
          <w:rFonts w:ascii="Times New Roman" w:hAnsi="Times New Roman" w:cs="Times New Roman"/>
          <w:noProof/>
          <w:sz w:val="24"/>
          <w:szCs w:val="24"/>
        </w:rPr>
        <w:tab/>
      </w:r>
      <w:bookmarkEnd w:id="80"/>
    </w:p>
    <w:p w14:paraId="1F21309A" w14:textId="77777777" w:rsidR="00D22A62" w:rsidRPr="009B66A4" w:rsidRDefault="00D22A62" w:rsidP="00D22A62">
      <w:pPr>
        <w:spacing w:line="240" w:lineRule="auto"/>
        <w:jc w:val="both"/>
        <w:rPr>
          <w:rFonts w:ascii="Times New Roman" w:hAnsi="Times New Roman" w:cs="Times New Roman"/>
          <w:noProof/>
          <w:sz w:val="24"/>
          <w:szCs w:val="24"/>
        </w:rPr>
      </w:pPr>
      <w:bookmarkStart w:id="81" w:name="_ENREF_9"/>
      <w:r w:rsidRPr="009B66A4">
        <w:rPr>
          <w:rFonts w:ascii="Times New Roman" w:hAnsi="Times New Roman" w:cs="Times New Roman"/>
          <w:noProof/>
          <w:sz w:val="24"/>
          <w:szCs w:val="24"/>
        </w:rPr>
        <w:t xml:space="preserve">Urtubia, A., et al. (2007). "Using data mining techniques to predict industrial wine problem fermentations." </w:t>
      </w:r>
      <w:r w:rsidRPr="009B66A4">
        <w:rPr>
          <w:rFonts w:ascii="Times New Roman" w:hAnsi="Times New Roman" w:cs="Times New Roman"/>
          <w:noProof/>
          <w:sz w:val="24"/>
          <w:szCs w:val="24"/>
          <w:u w:val="single"/>
        </w:rPr>
        <w:t>Food Control</w:t>
      </w:r>
      <w:r w:rsidRPr="009B66A4">
        <w:rPr>
          <w:rFonts w:ascii="Times New Roman" w:hAnsi="Times New Roman" w:cs="Times New Roman"/>
          <w:noProof/>
          <w:sz w:val="24"/>
          <w:szCs w:val="24"/>
        </w:rPr>
        <w:t xml:space="preserve"> </w:t>
      </w:r>
      <w:r w:rsidRPr="009B66A4">
        <w:rPr>
          <w:rFonts w:ascii="Times New Roman" w:hAnsi="Times New Roman" w:cs="Times New Roman"/>
          <w:b/>
          <w:noProof/>
          <w:sz w:val="24"/>
          <w:szCs w:val="24"/>
        </w:rPr>
        <w:t>18</w:t>
      </w:r>
      <w:r w:rsidRPr="009B66A4">
        <w:rPr>
          <w:rFonts w:ascii="Times New Roman" w:hAnsi="Times New Roman" w:cs="Times New Roman"/>
          <w:noProof/>
          <w:sz w:val="24"/>
          <w:szCs w:val="24"/>
        </w:rPr>
        <w:t>(12): 1512-1517.</w:t>
      </w:r>
    </w:p>
    <w:p w14:paraId="575248F4" w14:textId="77777777" w:rsidR="00D22A62" w:rsidRPr="009B66A4" w:rsidRDefault="00D22A62" w:rsidP="00D22A62">
      <w:pPr>
        <w:spacing w:line="240" w:lineRule="auto"/>
        <w:ind w:left="720" w:hanging="720"/>
        <w:jc w:val="both"/>
        <w:rPr>
          <w:rFonts w:ascii="Times New Roman" w:hAnsi="Times New Roman" w:cs="Times New Roman"/>
          <w:noProof/>
          <w:sz w:val="24"/>
          <w:szCs w:val="24"/>
        </w:rPr>
      </w:pPr>
      <w:r w:rsidRPr="009B66A4">
        <w:rPr>
          <w:rFonts w:ascii="Times New Roman" w:hAnsi="Times New Roman" w:cs="Times New Roman"/>
          <w:noProof/>
          <w:sz w:val="24"/>
          <w:szCs w:val="24"/>
        </w:rPr>
        <w:tab/>
      </w:r>
      <w:bookmarkEnd w:id="81"/>
    </w:p>
    <w:p w14:paraId="0AC59DA6" w14:textId="77777777" w:rsidR="00D22A62" w:rsidRPr="009B66A4" w:rsidRDefault="00D22A62" w:rsidP="00D22A62">
      <w:pPr>
        <w:spacing w:line="240" w:lineRule="auto"/>
        <w:jc w:val="both"/>
        <w:rPr>
          <w:rFonts w:ascii="Times New Roman" w:hAnsi="Times New Roman" w:cs="Times New Roman"/>
          <w:noProof/>
          <w:sz w:val="24"/>
          <w:szCs w:val="24"/>
        </w:rPr>
      </w:pPr>
    </w:p>
    <w:p w14:paraId="5A3D9716" w14:textId="77777777" w:rsidR="00563DD0" w:rsidRPr="009B66A4" w:rsidRDefault="00141E06" w:rsidP="00183395">
      <w:pPr>
        <w:spacing w:line="360" w:lineRule="auto"/>
        <w:jc w:val="both"/>
        <w:rPr>
          <w:rFonts w:ascii="Times New Roman" w:hAnsi="Times New Roman" w:cs="Times New Roman"/>
          <w:sz w:val="24"/>
          <w:szCs w:val="24"/>
        </w:rPr>
      </w:pPr>
      <w:r w:rsidRPr="009B66A4">
        <w:rPr>
          <w:rFonts w:ascii="Times New Roman" w:hAnsi="Times New Roman" w:cs="Times New Roman"/>
          <w:sz w:val="24"/>
          <w:szCs w:val="24"/>
        </w:rPr>
        <w:fldChar w:fldCharType="end"/>
      </w:r>
    </w:p>
    <w:sectPr w:rsidR="00563DD0" w:rsidRPr="009B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05D1C"/>
    <w:multiLevelType w:val="hybridMultilevel"/>
    <w:tmpl w:val="A8DED3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1&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vsr2wfe7wrteoes5tupsz0tx9sd55dxxw2d&quot;&gt;CSC7442 group project report&lt;record-ids&gt;&lt;item&gt;1&lt;/item&gt;&lt;item&gt;2&lt;/item&gt;&lt;item&gt;3&lt;/item&gt;&lt;item&gt;4&lt;/item&gt;&lt;item&gt;5&lt;/item&gt;&lt;item&gt;6&lt;/item&gt;&lt;item&gt;8&lt;/item&gt;&lt;item&gt;9&lt;/item&gt;&lt;item&gt;10&lt;/item&gt;&lt;/record-ids&gt;&lt;/item&gt;&lt;/Libraries&gt;"/>
  </w:docVars>
  <w:rsids>
    <w:rsidRoot w:val="008A0252"/>
    <w:rsid w:val="00000A69"/>
    <w:rsid w:val="000014DF"/>
    <w:rsid w:val="000028AA"/>
    <w:rsid w:val="000050AC"/>
    <w:rsid w:val="000055E6"/>
    <w:rsid w:val="00005C46"/>
    <w:rsid w:val="00006326"/>
    <w:rsid w:val="000069F6"/>
    <w:rsid w:val="00006F8D"/>
    <w:rsid w:val="0000793F"/>
    <w:rsid w:val="00010C11"/>
    <w:rsid w:val="000119DB"/>
    <w:rsid w:val="000123AB"/>
    <w:rsid w:val="00012645"/>
    <w:rsid w:val="00012A8F"/>
    <w:rsid w:val="00012B5B"/>
    <w:rsid w:val="00012CFE"/>
    <w:rsid w:val="00012F4D"/>
    <w:rsid w:val="00015AFD"/>
    <w:rsid w:val="0001632F"/>
    <w:rsid w:val="0001685F"/>
    <w:rsid w:val="00016DA3"/>
    <w:rsid w:val="00017332"/>
    <w:rsid w:val="000174C0"/>
    <w:rsid w:val="000201E4"/>
    <w:rsid w:val="00020CAC"/>
    <w:rsid w:val="00020F22"/>
    <w:rsid w:val="0002104A"/>
    <w:rsid w:val="00022DE4"/>
    <w:rsid w:val="00023A05"/>
    <w:rsid w:val="0002419B"/>
    <w:rsid w:val="00026EE0"/>
    <w:rsid w:val="0002762F"/>
    <w:rsid w:val="00030DE1"/>
    <w:rsid w:val="000324F3"/>
    <w:rsid w:val="000334E8"/>
    <w:rsid w:val="00034ABC"/>
    <w:rsid w:val="00034CF6"/>
    <w:rsid w:val="00034E62"/>
    <w:rsid w:val="00035750"/>
    <w:rsid w:val="00035E7D"/>
    <w:rsid w:val="00036171"/>
    <w:rsid w:val="00037A19"/>
    <w:rsid w:val="00037D08"/>
    <w:rsid w:val="000406F7"/>
    <w:rsid w:val="0004076C"/>
    <w:rsid w:val="00041FF6"/>
    <w:rsid w:val="000428C6"/>
    <w:rsid w:val="000436E4"/>
    <w:rsid w:val="00043761"/>
    <w:rsid w:val="000444B4"/>
    <w:rsid w:val="0004462A"/>
    <w:rsid w:val="0004494C"/>
    <w:rsid w:val="00044E1A"/>
    <w:rsid w:val="00044F08"/>
    <w:rsid w:val="000453E3"/>
    <w:rsid w:val="00045A74"/>
    <w:rsid w:val="00045F07"/>
    <w:rsid w:val="00046715"/>
    <w:rsid w:val="00046C38"/>
    <w:rsid w:val="00047DF2"/>
    <w:rsid w:val="000503DC"/>
    <w:rsid w:val="000504C0"/>
    <w:rsid w:val="0005352D"/>
    <w:rsid w:val="000552A4"/>
    <w:rsid w:val="00055D00"/>
    <w:rsid w:val="00056174"/>
    <w:rsid w:val="00056FDA"/>
    <w:rsid w:val="0005757B"/>
    <w:rsid w:val="0005792E"/>
    <w:rsid w:val="00057F1C"/>
    <w:rsid w:val="00060599"/>
    <w:rsid w:val="00060DBD"/>
    <w:rsid w:val="00061B63"/>
    <w:rsid w:val="00063001"/>
    <w:rsid w:val="00063130"/>
    <w:rsid w:val="000634E9"/>
    <w:rsid w:val="000652E0"/>
    <w:rsid w:val="00065B89"/>
    <w:rsid w:val="0006618E"/>
    <w:rsid w:val="0006739F"/>
    <w:rsid w:val="00067A51"/>
    <w:rsid w:val="00070252"/>
    <w:rsid w:val="000709B5"/>
    <w:rsid w:val="00071700"/>
    <w:rsid w:val="00072067"/>
    <w:rsid w:val="00073480"/>
    <w:rsid w:val="000739FB"/>
    <w:rsid w:val="00074F4E"/>
    <w:rsid w:val="000752DC"/>
    <w:rsid w:val="0007627A"/>
    <w:rsid w:val="000773AA"/>
    <w:rsid w:val="00080376"/>
    <w:rsid w:val="00083490"/>
    <w:rsid w:val="00085E22"/>
    <w:rsid w:val="000876B9"/>
    <w:rsid w:val="00087806"/>
    <w:rsid w:val="00087B69"/>
    <w:rsid w:val="00087E8F"/>
    <w:rsid w:val="0009049E"/>
    <w:rsid w:val="00090768"/>
    <w:rsid w:val="00091A37"/>
    <w:rsid w:val="00091A40"/>
    <w:rsid w:val="00094ADC"/>
    <w:rsid w:val="00094FE8"/>
    <w:rsid w:val="00095404"/>
    <w:rsid w:val="0009564D"/>
    <w:rsid w:val="000968EB"/>
    <w:rsid w:val="00096D21"/>
    <w:rsid w:val="00097968"/>
    <w:rsid w:val="00097DC4"/>
    <w:rsid w:val="000A0765"/>
    <w:rsid w:val="000A1726"/>
    <w:rsid w:val="000A172D"/>
    <w:rsid w:val="000A2C5B"/>
    <w:rsid w:val="000A3BE6"/>
    <w:rsid w:val="000A405E"/>
    <w:rsid w:val="000A500A"/>
    <w:rsid w:val="000A5457"/>
    <w:rsid w:val="000A58DD"/>
    <w:rsid w:val="000A5F20"/>
    <w:rsid w:val="000A7323"/>
    <w:rsid w:val="000A7C12"/>
    <w:rsid w:val="000B051C"/>
    <w:rsid w:val="000B071D"/>
    <w:rsid w:val="000B0CBA"/>
    <w:rsid w:val="000B1B37"/>
    <w:rsid w:val="000B2489"/>
    <w:rsid w:val="000B34B0"/>
    <w:rsid w:val="000B4F6E"/>
    <w:rsid w:val="000B60DD"/>
    <w:rsid w:val="000B60F6"/>
    <w:rsid w:val="000B610C"/>
    <w:rsid w:val="000B6F27"/>
    <w:rsid w:val="000B7622"/>
    <w:rsid w:val="000C0AC5"/>
    <w:rsid w:val="000C1423"/>
    <w:rsid w:val="000C1746"/>
    <w:rsid w:val="000C1A68"/>
    <w:rsid w:val="000C2BAF"/>
    <w:rsid w:val="000C2EE3"/>
    <w:rsid w:val="000C4DE4"/>
    <w:rsid w:val="000C7737"/>
    <w:rsid w:val="000D0327"/>
    <w:rsid w:val="000D03F7"/>
    <w:rsid w:val="000D1910"/>
    <w:rsid w:val="000D229F"/>
    <w:rsid w:val="000D2EC3"/>
    <w:rsid w:val="000D2F44"/>
    <w:rsid w:val="000D34CA"/>
    <w:rsid w:val="000D4966"/>
    <w:rsid w:val="000D503E"/>
    <w:rsid w:val="000D603E"/>
    <w:rsid w:val="000D6205"/>
    <w:rsid w:val="000D686F"/>
    <w:rsid w:val="000D6943"/>
    <w:rsid w:val="000D7C4D"/>
    <w:rsid w:val="000E1E17"/>
    <w:rsid w:val="000E3BC2"/>
    <w:rsid w:val="000E4425"/>
    <w:rsid w:val="000E473C"/>
    <w:rsid w:val="000E59CF"/>
    <w:rsid w:val="000E5B1C"/>
    <w:rsid w:val="000E5C44"/>
    <w:rsid w:val="000E65EC"/>
    <w:rsid w:val="000E7626"/>
    <w:rsid w:val="000E7A6A"/>
    <w:rsid w:val="000E7C75"/>
    <w:rsid w:val="000F1D7A"/>
    <w:rsid w:val="000F26F0"/>
    <w:rsid w:val="000F2CD2"/>
    <w:rsid w:val="000F2F39"/>
    <w:rsid w:val="000F3011"/>
    <w:rsid w:val="000F3076"/>
    <w:rsid w:val="000F41EA"/>
    <w:rsid w:val="000F478C"/>
    <w:rsid w:val="000F4947"/>
    <w:rsid w:val="000F5787"/>
    <w:rsid w:val="000F640A"/>
    <w:rsid w:val="000F6B42"/>
    <w:rsid w:val="000F7690"/>
    <w:rsid w:val="000F7A1F"/>
    <w:rsid w:val="00100D4C"/>
    <w:rsid w:val="00101F3E"/>
    <w:rsid w:val="00102344"/>
    <w:rsid w:val="00102732"/>
    <w:rsid w:val="001058C9"/>
    <w:rsid w:val="00106798"/>
    <w:rsid w:val="00110A64"/>
    <w:rsid w:val="001115EB"/>
    <w:rsid w:val="00111AF4"/>
    <w:rsid w:val="00114336"/>
    <w:rsid w:val="001146A3"/>
    <w:rsid w:val="00114CD7"/>
    <w:rsid w:val="00115030"/>
    <w:rsid w:val="0011595F"/>
    <w:rsid w:val="00115A4F"/>
    <w:rsid w:val="00120924"/>
    <w:rsid w:val="00120B7A"/>
    <w:rsid w:val="00121798"/>
    <w:rsid w:val="0012303A"/>
    <w:rsid w:val="00123890"/>
    <w:rsid w:val="00123EED"/>
    <w:rsid w:val="0012510E"/>
    <w:rsid w:val="00125D8F"/>
    <w:rsid w:val="001263DB"/>
    <w:rsid w:val="00127714"/>
    <w:rsid w:val="00130007"/>
    <w:rsid w:val="00130F74"/>
    <w:rsid w:val="001313B1"/>
    <w:rsid w:val="00131D93"/>
    <w:rsid w:val="00133069"/>
    <w:rsid w:val="00133A98"/>
    <w:rsid w:val="00133C3B"/>
    <w:rsid w:val="00133E66"/>
    <w:rsid w:val="00134333"/>
    <w:rsid w:val="00135C4C"/>
    <w:rsid w:val="001366F7"/>
    <w:rsid w:val="00136702"/>
    <w:rsid w:val="00136904"/>
    <w:rsid w:val="00137756"/>
    <w:rsid w:val="00140090"/>
    <w:rsid w:val="00140B3E"/>
    <w:rsid w:val="00140EB0"/>
    <w:rsid w:val="00141D88"/>
    <w:rsid w:val="00141E06"/>
    <w:rsid w:val="001423AE"/>
    <w:rsid w:val="001445B0"/>
    <w:rsid w:val="00144A16"/>
    <w:rsid w:val="0014573C"/>
    <w:rsid w:val="00145834"/>
    <w:rsid w:val="001469C3"/>
    <w:rsid w:val="00146B26"/>
    <w:rsid w:val="00147658"/>
    <w:rsid w:val="00147B99"/>
    <w:rsid w:val="00150168"/>
    <w:rsid w:val="00150512"/>
    <w:rsid w:val="00150C1B"/>
    <w:rsid w:val="00151638"/>
    <w:rsid w:val="00151B2D"/>
    <w:rsid w:val="00151FAE"/>
    <w:rsid w:val="00152719"/>
    <w:rsid w:val="00152FA8"/>
    <w:rsid w:val="00153347"/>
    <w:rsid w:val="00154C08"/>
    <w:rsid w:val="00156A1E"/>
    <w:rsid w:val="0015719E"/>
    <w:rsid w:val="00157299"/>
    <w:rsid w:val="00157B3C"/>
    <w:rsid w:val="00160429"/>
    <w:rsid w:val="001618CB"/>
    <w:rsid w:val="001621CA"/>
    <w:rsid w:val="0016260D"/>
    <w:rsid w:val="001634AC"/>
    <w:rsid w:val="001635F7"/>
    <w:rsid w:val="00163FA5"/>
    <w:rsid w:val="00164A80"/>
    <w:rsid w:val="00164F35"/>
    <w:rsid w:val="00165E6E"/>
    <w:rsid w:val="0016712F"/>
    <w:rsid w:val="001711B6"/>
    <w:rsid w:val="00173008"/>
    <w:rsid w:val="00173057"/>
    <w:rsid w:val="00173D7B"/>
    <w:rsid w:val="00174E67"/>
    <w:rsid w:val="0017656E"/>
    <w:rsid w:val="00176D11"/>
    <w:rsid w:val="001775B6"/>
    <w:rsid w:val="0018284D"/>
    <w:rsid w:val="00183395"/>
    <w:rsid w:val="00183403"/>
    <w:rsid w:val="00184DD6"/>
    <w:rsid w:val="00185196"/>
    <w:rsid w:val="00185497"/>
    <w:rsid w:val="0018613B"/>
    <w:rsid w:val="00187442"/>
    <w:rsid w:val="001875E8"/>
    <w:rsid w:val="0018765B"/>
    <w:rsid w:val="00187A95"/>
    <w:rsid w:val="0019053C"/>
    <w:rsid w:val="00193094"/>
    <w:rsid w:val="001931CC"/>
    <w:rsid w:val="00193487"/>
    <w:rsid w:val="00193621"/>
    <w:rsid w:val="00193F32"/>
    <w:rsid w:val="0019518A"/>
    <w:rsid w:val="0019564B"/>
    <w:rsid w:val="001A14D2"/>
    <w:rsid w:val="001A1ACD"/>
    <w:rsid w:val="001A20B8"/>
    <w:rsid w:val="001A2D31"/>
    <w:rsid w:val="001A34A8"/>
    <w:rsid w:val="001A369B"/>
    <w:rsid w:val="001A40DD"/>
    <w:rsid w:val="001A43C1"/>
    <w:rsid w:val="001A5884"/>
    <w:rsid w:val="001A5BD8"/>
    <w:rsid w:val="001A69AE"/>
    <w:rsid w:val="001A6CD4"/>
    <w:rsid w:val="001B09C9"/>
    <w:rsid w:val="001B1A82"/>
    <w:rsid w:val="001B2841"/>
    <w:rsid w:val="001B3EC3"/>
    <w:rsid w:val="001B4EE0"/>
    <w:rsid w:val="001B5DB0"/>
    <w:rsid w:val="001B6B9B"/>
    <w:rsid w:val="001C06F9"/>
    <w:rsid w:val="001C0953"/>
    <w:rsid w:val="001C1EEE"/>
    <w:rsid w:val="001C3607"/>
    <w:rsid w:val="001C486E"/>
    <w:rsid w:val="001C5988"/>
    <w:rsid w:val="001C59FD"/>
    <w:rsid w:val="001C5A39"/>
    <w:rsid w:val="001C7399"/>
    <w:rsid w:val="001D0256"/>
    <w:rsid w:val="001D2ACA"/>
    <w:rsid w:val="001D3A60"/>
    <w:rsid w:val="001D472A"/>
    <w:rsid w:val="001D54F8"/>
    <w:rsid w:val="001D729C"/>
    <w:rsid w:val="001D78D0"/>
    <w:rsid w:val="001D78E4"/>
    <w:rsid w:val="001E0172"/>
    <w:rsid w:val="001E0798"/>
    <w:rsid w:val="001E119A"/>
    <w:rsid w:val="001E55F1"/>
    <w:rsid w:val="001F1499"/>
    <w:rsid w:val="001F1700"/>
    <w:rsid w:val="001F1F62"/>
    <w:rsid w:val="001F37E5"/>
    <w:rsid w:val="001F3A26"/>
    <w:rsid w:val="001F5421"/>
    <w:rsid w:val="001F5DA8"/>
    <w:rsid w:val="001F7296"/>
    <w:rsid w:val="001F7384"/>
    <w:rsid w:val="00200A0D"/>
    <w:rsid w:val="00201859"/>
    <w:rsid w:val="00201BAC"/>
    <w:rsid w:val="00201DB4"/>
    <w:rsid w:val="00201EC2"/>
    <w:rsid w:val="00201F16"/>
    <w:rsid w:val="00202C48"/>
    <w:rsid w:val="00202D38"/>
    <w:rsid w:val="002034DE"/>
    <w:rsid w:val="00203B63"/>
    <w:rsid w:val="002045ED"/>
    <w:rsid w:val="00204920"/>
    <w:rsid w:val="00205ABA"/>
    <w:rsid w:val="002065D0"/>
    <w:rsid w:val="00206ACB"/>
    <w:rsid w:val="00206EE9"/>
    <w:rsid w:val="00210EB8"/>
    <w:rsid w:val="00212CD3"/>
    <w:rsid w:val="00214C39"/>
    <w:rsid w:val="00216794"/>
    <w:rsid w:val="002167F7"/>
    <w:rsid w:val="002201BD"/>
    <w:rsid w:val="00222993"/>
    <w:rsid w:val="00223339"/>
    <w:rsid w:val="00224670"/>
    <w:rsid w:val="0022516B"/>
    <w:rsid w:val="002262B7"/>
    <w:rsid w:val="00231645"/>
    <w:rsid w:val="00231F4B"/>
    <w:rsid w:val="002320B8"/>
    <w:rsid w:val="0023398C"/>
    <w:rsid w:val="0023460B"/>
    <w:rsid w:val="00234763"/>
    <w:rsid w:val="00234CDB"/>
    <w:rsid w:val="002351D8"/>
    <w:rsid w:val="0023522A"/>
    <w:rsid w:val="00236A5B"/>
    <w:rsid w:val="00237CF0"/>
    <w:rsid w:val="00242414"/>
    <w:rsid w:val="00242FFE"/>
    <w:rsid w:val="00243E30"/>
    <w:rsid w:val="002443F9"/>
    <w:rsid w:val="00245E51"/>
    <w:rsid w:val="00245FF0"/>
    <w:rsid w:val="00247EE1"/>
    <w:rsid w:val="0025075E"/>
    <w:rsid w:val="002512A8"/>
    <w:rsid w:val="0025384E"/>
    <w:rsid w:val="00253AA1"/>
    <w:rsid w:val="00254669"/>
    <w:rsid w:val="00254B14"/>
    <w:rsid w:val="00254D8F"/>
    <w:rsid w:val="0025581A"/>
    <w:rsid w:val="00256219"/>
    <w:rsid w:val="0025705F"/>
    <w:rsid w:val="0025799D"/>
    <w:rsid w:val="00261C61"/>
    <w:rsid w:val="00262360"/>
    <w:rsid w:val="00262FA9"/>
    <w:rsid w:val="0026327C"/>
    <w:rsid w:val="00263626"/>
    <w:rsid w:val="00263949"/>
    <w:rsid w:val="00265496"/>
    <w:rsid w:val="002659D3"/>
    <w:rsid w:val="00267567"/>
    <w:rsid w:val="00270A3F"/>
    <w:rsid w:val="0027154A"/>
    <w:rsid w:val="00271D3B"/>
    <w:rsid w:val="00272516"/>
    <w:rsid w:val="00272B48"/>
    <w:rsid w:val="00272C41"/>
    <w:rsid w:val="0027432D"/>
    <w:rsid w:val="0027492C"/>
    <w:rsid w:val="00275E75"/>
    <w:rsid w:val="002764E0"/>
    <w:rsid w:val="0027691E"/>
    <w:rsid w:val="00276CE0"/>
    <w:rsid w:val="00276E14"/>
    <w:rsid w:val="00280193"/>
    <w:rsid w:val="002803E2"/>
    <w:rsid w:val="00281522"/>
    <w:rsid w:val="00281568"/>
    <w:rsid w:val="0028174A"/>
    <w:rsid w:val="002822EB"/>
    <w:rsid w:val="00283DC4"/>
    <w:rsid w:val="002845E7"/>
    <w:rsid w:val="00284A25"/>
    <w:rsid w:val="00284D04"/>
    <w:rsid w:val="0028568A"/>
    <w:rsid w:val="00286573"/>
    <w:rsid w:val="002868CA"/>
    <w:rsid w:val="0029021F"/>
    <w:rsid w:val="00292180"/>
    <w:rsid w:val="002927F3"/>
    <w:rsid w:val="002936EE"/>
    <w:rsid w:val="002957E6"/>
    <w:rsid w:val="00296A50"/>
    <w:rsid w:val="00297A6B"/>
    <w:rsid w:val="002A08B3"/>
    <w:rsid w:val="002A12AE"/>
    <w:rsid w:val="002A1A98"/>
    <w:rsid w:val="002A3354"/>
    <w:rsid w:val="002A3658"/>
    <w:rsid w:val="002A4599"/>
    <w:rsid w:val="002A62C3"/>
    <w:rsid w:val="002A6BE6"/>
    <w:rsid w:val="002A7A46"/>
    <w:rsid w:val="002B0D1A"/>
    <w:rsid w:val="002B1BB5"/>
    <w:rsid w:val="002B23ED"/>
    <w:rsid w:val="002B30EB"/>
    <w:rsid w:val="002B36DF"/>
    <w:rsid w:val="002B4197"/>
    <w:rsid w:val="002B602E"/>
    <w:rsid w:val="002B712E"/>
    <w:rsid w:val="002C0007"/>
    <w:rsid w:val="002C1879"/>
    <w:rsid w:val="002C28EA"/>
    <w:rsid w:val="002C3571"/>
    <w:rsid w:val="002C3C7E"/>
    <w:rsid w:val="002C4A7C"/>
    <w:rsid w:val="002C6245"/>
    <w:rsid w:val="002C6870"/>
    <w:rsid w:val="002C704D"/>
    <w:rsid w:val="002C71A5"/>
    <w:rsid w:val="002C7F92"/>
    <w:rsid w:val="002D05C7"/>
    <w:rsid w:val="002D075E"/>
    <w:rsid w:val="002D0AEF"/>
    <w:rsid w:val="002D4E0E"/>
    <w:rsid w:val="002D6A9D"/>
    <w:rsid w:val="002D6C96"/>
    <w:rsid w:val="002D6F41"/>
    <w:rsid w:val="002E0C86"/>
    <w:rsid w:val="002E20CC"/>
    <w:rsid w:val="002E2E84"/>
    <w:rsid w:val="002E391C"/>
    <w:rsid w:val="002E3924"/>
    <w:rsid w:val="002E3B5C"/>
    <w:rsid w:val="002E3E26"/>
    <w:rsid w:val="002E46F6"/>
    <w:rsid w:val="002E47D0"/>
    <w:rsid w:val="002E5B0F"/>
    <w:rsid w:val="002E7331"/>
    <w:rsid w:val="002F231D"/>
    <w:rsid w:val="002F256F"/>
    <w:rsid w:val="002F2A1A"/>
    <w:rsid w:val="002F3667"/>
    <w:rsid w:val="002F399A"/>
    <w:rsid w:val="002F44DD"/>
    <w:rsid w:val="002F52BD"/>
    <w:rsid w:val="002F5567"/>
    <w:rsid w:val="002F6EF0"/>
    <w:rsid w:val="002F7528"/>
    <w:rsid w:val="002F7602"/>
    <w:rsid w:val="002F7944"/>
    <w:rsid w:val="002F7EF9"/>
    <w:rsid w:val="00301B89"/>
    <w:rsid w:val="003021A7"/>
    <w:rsid w:val="003021FC"/>
    <w:rsid w:val="00302270"/>
    <w:rsid w:val="00302797"/>
    <w:rsid w:val="00303C7E"/>
    <w:rsid w:val="00304780"/>
    <w:rsid w:val="00304B11"/>
    <w:rsid w:val="00305841"/>
    <w:rsid w:val="00305BA0"/>
    <w:rsid w:val="0030747F"/>
    <w:rsid w:val="0031019F"/>
    <w:rsid w:val="00310FDE"/>
    <w:rsid w:val="003139A3"/>
    <w:rsid w:val="00313B3B"/>
    <w:rsid w:val="00316C50"/>
    <w:rsid w:val="00317063"/>
    <w:rsid w:val="003175A6"/>
    <w:rsid w:val="003207F8"/>
    <w:rsid w:val="00321269"/>
    <w:rsid w:val="00321565"/>
    <w:rsid w:val="003224A5"/>
    <w:rsid w:val="0032358F"/>
    <w:rsid w:val="00325A8E"/>
    <w:rsid w:val="00325F33"/>
    <w:rsid w:val="00327214"/>
    <w:rsid w:val="0032754D"/>
    <w:rsid w:val="00330C49"/>
    <w:rsid w:val="003311BF"/>
    <w:rsid w:val="00331320"/>
    <w:rsid w:val="00331AA4"/>
    <w:rsid w:val="00331F15"/>
    <w:rsid w:val="003326BE"/>
    <w:rsid w:val="003329F1"/>
    <w:rsid w:val="003348A7"/>
    <w:rsid w:val="00334BEB"/>
    <w:rsid w:val="00335C4E"/>
    <w:rsid w:val="003360C2"/>
    <w:rsid w:val="0033668D"/>
    <w:rsid w:val="00336809"/>
    <w:rsid w:val="003371A7"/>
    <w:rsid w:val="003371E7"/>
    <w:rsid w:val="00337B6E"/>
    <w:rsid w:val="00340F9C"/>
    <w:rsid w:val="00341F33"/>
    <w:rsid w:val="00342860"/>
    <w:rsid w:val="00345EE5"/>
    <w:rsid w:val="00346216"/>
    <w:rsid w:val="00346594"/>
    <w:rsid w:val="00347AEC"/>
    <w:rsid w:val="0035084F"/>
    <w:rsid w:val="00351A35"/>
    <w:rsid w:val="00351FA7"/>
    <w:rsid w:val="00352762"/>
    <w:rsid w:val="00352DCF"/>
    <w:rsid w:val="003531F6"/>
    <w:rsid w:val="00353326"/>
    <w:rsid w:val="0035405B"/>
    <w:rsid w:val="003555FF"/>
    <w:rsid w:val="0036136A"/>
    <w:rsid w:val="0036463A"/>
    <w:rsid w:val="003658C5"/>
    <w:rsid w:val="00365944"/>
    <w:rsid w:val="00366D48"/>
    <w:rsid w:val="00367302"/>
    <w:rsid w:val="0036734C"/>
    <w:rsid w:val="00367E45"/>
    <w:rsid w:val="003716AF"/>
    <w:rsid w:val="0037217E"/>
    <w:rsid w:val="00372891"/>
    <w:rsid w:val="00373406"/>
    <w:rsid w:val="003734C0"/>
    <w:rsid w:val="00374721"/>
    <w:rsid w:val="00374A3A"/>
    <w:rsid w:val="00374BAA"/>
    <w:rsid w:val="003759D0"/>
    <w:rsid w:val="0037691B"/>
    <w:rsid w:val="0037691C"/>
    <w:rsid w:val="003770BF"/>
    <w:rsid w:val="00377241"/>
    <w:rsid w:val="00377CBD"/>
    <w:rsid w:val="00380F67"/>
    <w:rsid w:val="003827F5"/>
    <w:rsid w:val="003828C8"/>
    <w:rsid w:val="00383181"/>
    <w:rsid w:val="00383A69"/>
    <w:rsid w:val="0038508F"/>
    <w:rsid w:val="003854A0"/>
    <w:rsid w:val="00385513"/>
    <w:rsid w:val="00390C0B"/>
    <w:rsid w:val="0039169A"/>
    <w:rsid w:val="00392301"/>
    <w:rsid w:val="00392FED"/>
    <w:rsid w:val="0039575A"/>
    <w:rsid w:val="00395CA7"/>
    <w:rsid w:val="00395E5B"/>
    <w:rsid w:val="0039705A"/>
    <w:rsid w:val="00397191"/>
    <w:rsid w:val="00397B7F"/>
    <w:rsid w:val="00397D49"/>
    <w:rsid w:val="003A00F7"/>
    <w:rsid w:val="003A07F9"/>
    <w:rsid w:val="003A0A0E"/>
    <w:rsid w:val="003A1513"/>
    <w:rsid w:val="003A25E7"/>
    <w:rsid w:val="003A44D3"/>
    <w:rsid w:val="003A4E23"/>
    <w:rsid w:val="003A68C4"/>
    <w:rsid w:val="003A6974"/>
    <w:rsid w:val="003A7504"/>
    <w:rsid w:val="003A7D62"/>
    <w:rsid w:val="003B052A"/>
    <w:rsid w:val="003B1093"/>
    <w:rsid w:val="003B1B54"/>
    <w:rsid w:val="003B2E3B"/>
    <w:rsid w:val="003B41FE"/>
    <w:rsid w:val="003B51ED"/>
    <w:rsid w:val="003B58D4"/>
    <w:rsid w:val="003B7519"/>
    <w:rsid w:val="003C1ABB"/>
    <w:rsid w:val="003C26B2"/>
    <w:rsid w:val="003C2978"/>
    <w:rsid w:val="003C35C2"/>
    <w:rsid w:val="003C4C33"/>
    <w:rsid w:val="003C5A71"/>
    <w:rsid w:val="003D19C6"/>
    <w:rsid w:val="003D1BCA"/>
    <w:rsid w:val="003D2D6F"/>
    <w:rsid w:val="003D40EA"/>
    <w:rsid w:val="003D44FD"/>
    <w:rsid w:val="003D461B"/>
    <w:rsid w:val="003D462B"/>
    <w:rsid w:val="003D53CC"/>
    <w:rsid w:val="003D5F02"/>
    <w:rsid w:val="003D604A"/>
    <w:rsid w:val="003D6062"/>
    <w:rsid w:val="003D7E1E"/>
    <w:rsid w:val="003E1A97"/>
    <w:rsid w:val="003E1ED6"/>
    <w:rsid w:val="003E24FA"/>
    <w:rsid w:val="003E253E"/>
    <w:rsid w:val="003E2C10"/>
    <w:rsid w:val="003E3B18"/>
    <w:rsid w:val="003E47D0"/>
    <w:rsid w:val="003E4FA1"/>
    <w:rsid w:val="003E50F0"/>
    <w:rsid w:val="003E58DF"/>
    <w:rsid w:val="003E7693"/>
    <w:rsid w:val="003E7CFA"/>
    <w:rsid w:val="003F0943"/>
    <w:rsid w:val="003F0EC2"/>
    <w:rsid w:val="003F2E25"/>
    <w:rsid w:val="003F2F4C"/>
    <w:rsid w:val="003F42ED"/>
    <w:rsid w:val="003F4F82"/>
    <w:rsid w:val="003F58F5"/>
    <w:rsid w:val="003F5999"/>
    <w:rsid w:val="003F6FED"/>
    <w:rsid w:val="003F7FD9"/>
    <w:rsid w:val="004000FE"/>
    <w:rsid w:val="00400CFC"/>
    <w:rsid w:val="00402647"/>
    <w:rsid w:val="00402FC3"/>
    <w:rsid w:val="00403A6E"/>
    <w:rsid w:val="00403E17"/>
    <w:rsid w:val="00404003"/>
    <w:rsid w:val="0040423E"/>
    <w:rsid w:val="00404746"/>
    <w:rsid w:val="00404AA3"/>
    <w:rsid w:val="00405172"/>
    <w:rsid w:val="00405A3F"/>
    <w:rsid w:val="0040635A"/>
    <w:rsid w:val="00406A85"/>
    <w:rsid w:val="00407061"/>
    <w:rsid w:val="004075EA"/>
    <w:rsid w:val="004078AD"/>
    <w:rsid w:val="00407A4E"/>
    <w:rsid w:val="00407E52"/>
    <w:rsid w:val="00410557"/>
    <w:rsid w:val="00411AFF"/>
    <w:rsid w:val="0041263A"/>
    <w:rsid w:val="004137B7"/>
    <w:rsid w:val="004138F0"/>
    <w:rsid w:val="00414523"/>
    <w:rsid w:val="00415892"/>
    <w:rsid w:val="0042062D"/>
    <w:rsid w:val="00420714"/>
    <w:rsid w:val="00420DAC"/>
    <w:rsid w:val="00420ECA"/>
    <w:rsid w:val="00422850"/>
    <w:rsid w:val="004229A9"/>
    <w:rsid w:val="00422B77"/>
    <w:rsid w:val="00423427"/>
    <w:rsid w:val="00423602"/>
    <w:rsid w:val="00425330"/>
    <w:rsid w:val="00427512"/>
    <w:rsid w:val="00427BAE"/>
    <w:rsid w:val="0043081E"/>
    <w:rsid w:val="004316EA"/>
    <w:rsid w:val="00431EF6"/>
    <w:rsid w:val="00432093"/>
    <w:rsid w:val="004321D3"/>
    <w:rsid w:val="0043232E"/>
    <w:rsid w:val="0043316B"/>
    <w:rsid w:val="004339AE"/>
    <w:rsid w:val="004358DB"/>
    <w:rsid w:val="00435BFB"/>
    <w:rsid w:val="00436B63"/>
    <w:rsid w:val="00436C18"/>
    <w:rsid w:val="00437497"/>
    <w:rsid w:val="004378DC"/>
    <w:rsid w:val="00437D13"/>
    <w:rsid w:val="00437E8B"/>
    <w:rsid w:val="0044048F"/>
    <w:rsid w:val="00441722"/>
    <w:rsid w:val="00442878"/>
    <w:rsid w:val="00442FFC"/>
    <w:rsid w:val="00443D1B"/>
    <w:rsid w:val="00444062"/>
    <w:rsid w:val="004449C1"/>
    <w:rsid w:val="00444BFC"/>
    <w:rsid w:val="0044503B"/>
    <w:rsid w:val="004456BB"/>
    <w:rsid w:val="00445A38"/>
    <w:rsid w:val="004460BE"/>
    <w:rsid w:val="00446EED"/>
    <w:rsid w:val="0044728B"/>
    <w:rsid w:val="00447C97"/>
    <w:rsid w:val="004502AA"/>
    <w:rsid w:val="004505D9"/>
    <w:rsid w:val="0045154F"/>
    <w:rsid w:val="00452331"/>
    <w:rsid w:val="00452867"/>
    <w:rsid w:val="004545E3"/>
    <w:rsid w:val="004553EC"/>
    <w:rsid w:val="00455529"/>
    <w:rsid w:val="00455886"/>
    <w:rsid w:val="0045589A"/>
    <w:rsid w:val="004559BF"/>
    <w:rsid w:val="004560BF"/>
    <w:rsid w:val="00457398"/>
    <w:rsid w:val="00457585"/>
    <w:rsid w:val="00457C8F"/>
    <w:rsid w:val="004603E2"/>
    <w:rsid w:val="00461C7E"/>
    <w:rsid w:val="0046206D"/>
    <w:rsid w:val="004627A5"/>
    <w:rsid w:val="004629B9"/>
    <w:rsid w:val="00462B3B"/>
    <w:rsid w:val="00465B03"/>
    <w:rsid w:val="004676FB"/>
    <w:rsid w:val="00467D77"/>
    <w:rsid w:val="0047026E"/>
    <w:rsid w:val="00470FFF"/>
    <w:rsid w:val="004719E1"/>
    <w:rsid w:val="00471FD3"/>
    <w:rsid w:val="00473088"/>
    <w:rsid w:val="0047441E"/>
    <w:rsid w:val="0047489C"/>
    <w:rsid w:val="004750C2"/>
    <w:rsid w:val="004750CA"/>
    <w:rsid w:val="00475152"/>
    <w:rsid w:val="0047525C"/>
    <w:rsid w:val="00476FB2"/>
    <w:rsid w:val="00477F77"/>
    <w:rsid w:val="00480F0A"/>
    <w:rsid w:val="00481390"/>
    <w:rsid w:val="0048303A"/>
    <w:rsid w:val="00483EB5"/>
    <w:rsid w:val="00484A2B"/>
    <w:rsid w:val="00484F3B"/>
    <w:rsid w:val="0048532D"/>
    <w:rsid w:val="004853B7"/>
    <w:rsid w:val="004876A5"/>
    <w:rsid w:val="004876F8"/>
    <w:rsid w:val="004879B6"/>
    <w:rsid w:val="004907DE"/>
    <w:rsid w:val="00491E6B"/>
    <w:rsid w:val="00493330"/>
    <w:rsid w:val="00495015"/>
    <w:rsid w:val="004958BF"/>
    <w:rsid w:val="0049665B"/>
    <w:rsid w:val="004A0F27"/>
    <w:rsid w:val="004A27F6"/>
    <w:rsid w:val="004A381D"/>
    <w:rsid w:val="004A4F91"/>
    <w:rsid w:val="004A554F"/>
    <w:rsid w:val="004A75D4"/>
    <w:rsid w:val="004B0F67"/>
    <w:rsid w:val="004B1440"/>
    <w:rsid w:val="004B19A9"/>
    <w:rsid w:val="004B22EB"/>
    <w:rsid w:val="004B22F0"/>
    <w:rsid w:val="004B27C4"/>
    <w:rsid w:val="004B2BD6"/>
    <w:rsid w:val="004B2EC6"/>
    <w:rsid w:val="004B33D2"/>
    <w:rsid w:val="004B38E2"/>
    <w:rsid w:val="004B495B"/>
    <w:rsid w:val="004B5979"/>
    <w:rsid w:val="004B6579"/>
    <w:rsid w:val="004B7DFC"/>
    <w:rsid w:val="004C007F"/>
    <w:rsid w:val="004C0827"/>
    <w:rsid w:val="004C11FD"/>
    <w:rsid w:val="004C2589"/>
    <w:rsid w:val="004C3A84"/>
    <w:rsid w:val="004C3B8D"/>
    <w:rsid w:val="004C42CC"/>
    <w:rsid w:val="004C5D35"/>
    <w:rsid w:val="004C60C0"/>
    <w:rsid w:val="004C62FF"/>
    <w:rsid w:val="004C6425"/>
    <w:rsid w:val="004C6564"/>
    <w:rsid w:val="004C6D42"/>
    <w:rsid w:val="004C757C"/>
    <w:rsid w:val="004C7856"/>
    <w:rsid w:val="004C7A24"/>
    <w:rsid w:val="004C7AF5"/>
    <w:rsid w:val="004C7E2E"/>
    <w:rsid w:val="004D05DF"/>
    <w:rsid w:val="004D081F"/>
    <w:rsid w:val="004D0932"/>
    <w:rsid w:val="004D0F24"/>
    <w:rsid w:val="004D1080"/>
    <w:rsid w:val="004D1302"/>
    <w:rsid w:val="004D3A3B"/>
    <w:rsid w:val="004D3C3E"/>
    <w:rsid w:val="004D4279"/>
    <w:rsid w:val="004D4641"/>
    <w:rsid w:val="004D56D2"/>
    <w:rsid w:val="004D6464"/>
    <w:rsid w:val="004D7B6C"/>
    <w:rsid w:val="004E08DC"/>
    <w:rsid w:val="004E0BB9"/>
    <w:rsid w:val="004E0CB4"/>
    <w:rsid w:val="004E16FE"/>
    <w:rsid w:val="004E1D8C"/>
    <w:rsid w:val="004E257D"/>
    <w:rsid w:val="004E3619"/>
    <w:rsid w:val="004E600C"/>
    <w:rsid w:val="004E6716"/>
    <w:rsid w:val="004E6E18"/>
    <w:rsid w:val="004F1068"/>
    <w:rsid w:val="004F1C6F"/>
    <w:rsid w:val="004F3A8C"/>
    <w:rsid w:val="004F41A8"/>
    <w:rsid w:val="004F4EE0"/>
    <w:rsid w:val="004F5258"/>
    <w:rsid w:val="004F564B"/>
    <w:rsid w:val="004F5978"/>
    <w:rsid w:val="004F61FE"/>
    <w:rsid w:val="004F6802"/>
    <w:rsid w:val="004F6A3D"/>
    <w:rsid w:val="004F72D3"/>
    <w:rsid w:val="005000C5"/>
    <w:rsid w:val="00501BC7"/>
    <w:rsid w:val="00503038"/>
    <w:rsid w:val="00503818"/>
    <w:rsid w:val="00503C76"/>
    <w:rsid w:val="005042F1"/>
    <w:rsid w:val="0050434D"/>
    <w:rsid w:val="00504E16"/>
    <w:rsid w:val="00506477"/>
    <w:rsid w:val="0050697C"/>
    <w:rsid w:val="00507818"/>
    <w:rsid w:val="005125F1"/>
    <w:rsid w:val="00512B8D"/>
    <w:rsid w:val="00512DB9"/>
    <w:rsid w:val="00514777"/>
    <w:rsid w:val="0051509A"/>
    <w:rsid w:val="0051588C"/>
    <w:rsid w:val="00516D01"/>
    <w:rsid w:val="00516E4A"/>
    <w:rsid w:val="005174A4"/>
    <w:rsid w:val="0052142C"/>
    <w:rsid w:val="005219ED"/>
    <w:rsid w:val="00521AC7"/>
    <w:rsid w:val="005220CD"/>
    <w:rsid w:val="00522E6A"/>
    <w:rsid w:val="0052730D"/>
    <w:rsid w:val="00530418"/>
    <w:rsid w:val="005326E2"/>
    <w:rsid w:val="005330D6"/>
    <w:rsid w:val="005335F5"/>
    <w:rsid w:val="00533B67"/>
    <w:rsid w:val="005353F3"/>
    <w:rsid w:val="005358CC"/>
    <w:rsid w:val="00537AC4"/>
    <w:rsid w:val="00537EA5"/>
    <w:rsid w:val="00540250"/>
    <w:rsid w:val="00541682"/>
    <w:rsid w:val="00542376"/>
    <w:rsid w:val="00542466"/>
    <w:rsid w:val="00542E96"/>
    <w:rsid w:val="00543D6A"/>
    <w:rsid w:val="005440BD"/>
    <w:rsid w:val="0054734C"/>
    <w:rsid w:val="005474BC"/>
    <w:rsid w:val="00547D54"/>
    <w:rsid w:val="00550D9B"/>
    <w:rsid w:val="0055120F"/>
    <w:rsid w:val="00551A5F"/>
    <w:rsid w:val="00551CB5"/>
    <w:rsid w:val="00552E84"/>
    <w:rsid w:val="00553AE4"/>
    <w:rsid w:val="005541BA"/>
    <w:rsid w:val="005551C8"/>
    <w:rsid w:val="00555FBE"/>
    <w:rsid w:val="00556244"/>
    <w:rsid w:val="00556601"/>
    <w:rsid w:val="00556E6C"/>
    <w:rsid w:val="00557FD9"/>
    <w:rsid w:val="005601F1"/>
    <w:rsid w:val="0056022F"/>
    <w:rsid w:val="00560C8C"/>
    <w:rsid w:val="00560F52"/>
    <w:rsid w:val="00561130"/>
    <w:rsid w:val="00561381"/>
    <w:rsid w:val="00562265"/>
    <w:rsid w:val="00562504"/>
    <w:rsid w:val="00562CBC"/>
    <w:rsid w:val="00563001"/>
    <w:rsid w:val="00563DD0"/>
    <w:rsid w:val="00564340"/>
    <w:rsid w:val="00564B6C"/>
    <w:rsid w:val="00566B6E"/>
    <w:rsid w:val="00567333"/>
    <w:rsid w:val="00567BAB"/>
    <w:rsid w:val="00567F23"/>
    <w:rsid w:val="00570B30"/>
    <w:rsid w:val="00570C40"/>
    <w:rsid w:val="00572865"/>
    <w:rsid w:val="00572D44"/>
    <w:rsid w:val="00573EBE"/>
    <w:rsid w:val="00573EEE"/>
    <w:rsid w:val="005742D6"/>
    <w:rsid w:val="00574D8F"/>
    <w:rsid w:val="00575A36"/>
    <w:rsid w:val="00575D29"/>
    <w:rsid w:val="00576EDE"/>
    <w:rsid w:val="00576FEE"/>
    <w:rsid w:val="005773B6"/>
    <w:rsid w:val="00577990"/>
    <w:rsid w:val="00577BBD"/>
    <w:rsid w:val="00580B55"/>
    <w:rsid w:val="005836DD"/>
    <w:rsid w:val="00584D99"/>
    <w:rsid w:val="005867F2"/>
    <w:rsid w:val="00587224"/>
    <w:rsid w:val="00587474"/>
    <w:rsid w:val="0059035A"/>
    <w:rsid w:val="00591425"/>
    <w:rsid w:val="005919E3"/>
    <w:rsid w:val="00592090"/>
    <w:rsid w:val="005920A8"/>
    <w:rsid w:val="0059230B"/>
    <w:rsid w:val="00593513"/>
    <w:rsid w:val="005964CB"/>
    <w:rsid w:val="0059680F"/>
    <w:rsid w:val="00596953"/>
    <w:rsid w:val="00596CFF"/>
    <w:rsid w:val="005A0B5A"/>
    <w:rsid w:val="005A18D7"/>
    <w:rsid w:val="005A28C5"/>
    <w:rsid w:val="005A29C9"/>
    <w:rsid w:val="005A350B"/>
    <w:rsid w:val="005A3857"/>
    <w:rsid w:val="005A4A3D"/>
    <w:rsid w:val="005A796F"/>
    <w:rsid w:val="005A7E35"/>
    <w:rsid w:val="005B1031"/>
    <w:rsid w:val="005B10E4"/>
    <w:rsid w:val="005B2E0D"/>
    <w:rsid w:val="005B3834"/>
    <w:rsid w:val="005B397F"/>
    <w:rsid w:val="005B3E55"/>
    <w:rsid w:val="005B4406"/>
    <w:rsid w:val="005B6456"/>
    <w:rsid w:val="005B6727"/>
    <w:rsid w:val="005B6E7D"/>
    <w:rsid w:val="005B7D17"/>
    <w:rsid w:val="005C03EE"/>
    <w:rsid w:val="005C0D2A"/>
    <w:rsid w:val="005C14B9"/>
    <w:rsid w:val="005C1585"/>
    <w:rsid w:val="005C34F4"/>
    <w:rsid w:val="005C367D"/>
    <w:rsid w:val="005C3F76"/>
    <w:rsid w:val="005C5F83"/>
    <w:rsid w:val="005C69CB"/>
    <w:rsid w:val="005D02EA"/>
    <w:rsid w:val="005D11B5"/>
    <w:rsid w:val="005D121D"/>
    <w:rsid w:val="005D1249"/>
    <w:rsid w:val="005D1431"/>
    <w:rsid w:val="005D173C"/>
    <w:rsid w:val="005D1EFC"/>
    <w:rsid w:val="005D46E3"/>
    <w:rsid w:val="005D4A06"/>
    <w:rsid w:val="005D5D60"/>
    <w:rsid w:val="005D5E9E"/>
    <w:rsid w:val="005D74D4"/>
    <w:rsid w:val="005D78E9"/>
    <w:rsid w:val="005D7FBB"/>
    <w:rsid w:val="005E1308"/>
    <w:rsid w:val="005E13B3"/>
    <w:rsid w:val="005E222F"/>
    <w:rsid w:val="005E2261"/>
    <w:rsid w:val="005E29E4"/>
    <w:rsid w:val="005E2E0B"/>
    <w:rsid w:val="005E336D"/>
    <w:rsid w:val="005E3AE7"/>
    <w:rsid w:val="005E57E4"/>
    <w:rsid w:val="005E5D58"/>
    <w:rsid w:val="005E659D"/>
    <w:rsid w:val="005E6AC6"/>
    <w:rsid w:val="005E6B4A"/>
    <w:rsid w:val="005E6FF1"/>
    <w:rsid w:val="005F1293"/>
    <w:rsid w:val="005F1E8B"/>
    <w:rsid w:val="005F2549"/>
    <w:rsid w:val="005F3572"/>
    <w:rsid w:val="005F383E"/>
    <w:rsid w:val="005F3E9A"/>
    <w:rsid w:val="005F3F9D"/>
    <w:rsid w:val="005F4B30"/>
    <w:rsid w:val="005F50D7"/>
    <w:rsid w:val="005F5138"/>
    <w:rsid w:val="005F5BA1"/>
    <w:rsid w:val="005F5BFB"/>
    <w:rsid w:val="005F62FB"/>
    <w:rsid w:val="00600714"/>
    <w:rsid w:val="00604B4F"/>
    <w:rsid w:val="0060505C"/>
    <w:rsid w:val="00605D44"/>
    <w:rsid w:val="00606240"/>
    <w:rsid w:val="00610A9C"/>
    <w:rsid w:val="00613D6A"/>
    <w:rsid w:val="00614CF2"/>
    <w:rsid w:val="00615A10"/>
    <w:rsid w:val="00616A14"/>
    <w:rsid w:val="00617FE9"/>
    <w:rsid w:val="00621538"/>
    <w:rsid w:val="0062153D"/>
    <w:rsid w:val="00621C78"/>
    <w:rsid w:val="00623070"/>
    <w:rsid w:val="00623427"/>
    <w:rsid w:val="00625EED"/>
    <w:rsid w:val="00626473"/>
    <w:rsid w:val="006274A7"/>
    <w:rsid w:val="00632DD6"/>
    <w:rsid w:val="00632FAB"/>
    <w:rsid w:val="00634722"/>
    <w:rsid w:val="006347AE"/>
    <w:rsid w:val="00634EAA"/>
    <w:rsid w:val="00635DF6"/>
    <w:rsid w:val="0063678B"/>
    <w:rsid w:val="006400F9"/>
    <w:rsid w:val="00642388"/>
    <w:rsid w:val="0064255C"/>
    <w:rsid w:val="00642FAD"/>
    <w:rsid w:val="006431F5"/>
    <w:rsid w:val="006457F9"/>
    <w:rsid w:val="00645FE5"/>
    <w:rsid w:val="0064790B"/>
    <w:rsid w:val="00651248"/>
    <w:rsid w:val="006512C3"/>
    <w:rsid w:val="006553B5"/>
    <w:rsid w:val="0065615B"/>
    <w:rsid w:val="006600AF"/>
    <w:rsid w:val="00662AF1"/>
    <w:rsid w:val="006630AB"/>
    <w:rsid w:val="00663677"/>
    <w:rsid w:val="0066574E"/>
    <w:rsid w:val="00665F50"/>
    <w:rsid w:val="006679EF"/>
    <w:rsid w:val="006710A1"/>
    <w:rsid w:val="00671198"/>
    <w:rsid w:val="006714BB"/>
    <w:rsid w:val="00671CBA"/>
    <w:rsid w:val="006728BC"/>
    <w:rsid w:val="00672BF4"/>
    <w:rsid w:val="006740C0"/>
    <w:rsid w:val="00674E37"/>
    <w:rsid w:val="00676317"/>
    <w:rsid w:val="00676B65"/>
    <w:rsid w:val="00676C8D"/>
    <w:rsid w:val="006777AB"/>
    <w:rsid w:val="0068107B"/>
    <w:rsid w:val="00681B15"/>
    <w:rsid w:val="006820BE"/>
    <w:rsid w:val="00682A0D"/>
    <w:rsid w:val="006845FA"/>
    <w:rsid w:val="00685DF7"/>
    <w:rsid w:val="00690378"/>
    <w:rsid w:val="00690A96"/>
    <w:rsid w:val="00690B08"/>
    <w:rsid w:val="00692772"/>
    <w:rsid w:val="006945AB"/>
    <w:rsid w:val="00695784"/>
    <w:rsid w:val="00695CF4"/>
    <w:rsid w:val="006A0B9A"/>
    <w:rsid w:val="006A0E68"/>
    <w:rsid w:val="006A1DC9"/>
    <w:rsid w:val="006A22AF"/>
    <w:rsid w:val="006A261B"/>
    <w:rsid w:val="006A2CF7"/>
    <w:rsid w:val="006A2FD5"/>
    <w:rsid w:val="006A40C4"/>
    <w:rsid w:val="006A5A0D"/>
    <w:rsid w:val="006A7C49"/>
    <w:rsid w:val="006B3558"/>
    <w:rsid w:val="006B3679"/>
    <w:rsid w:val="006B3A5A"/>
    <w:rsid w:val="006B42BA"/>
    <w:rsid w:val="006B4BD8"/>
    <w:rsid w:val="006B5805"/>
    <w:rsid w:val="006B5E4D"/>
    <w:rsid w:val="006B6CFD"/>
    <w:rsid w:val="006C02E6"/>
    <w:rsid w:val="006C09F7"/>
    <w:rsid w:val="006C0A78"/>
    <w:rsid w:val="006C0C76"/>
    <w:rsid w:val="006C0EB7"/>
    <w:rsid w:val="006C1B00"/>
    <w:rsid w:val="006C2DB0"/>
    <w:rsid w:val="006C2EFF"/>
    <w:rsid w:val="006C3774"/>
    <w:rsid w:val="006C412C"/>
    <w:rsid w:val="006C449C"/>
    <w:rsid w:val="006C477F"/>
    <w:rsid w:val="006C4AB5"/>
    <w:rsid w:val="006C61B0"/>
    <w:rsid w:val="006C6969"/>
    <w:rsid w:val="006C7295"/>
    <w:rsid w:val="006D01DB"/>
    <w:rsid w:val="006D0426"/>
    <w:rsid w:val="006D056D"/>
    <w:rsid w:val="006D089B"/>
    <w:rsid w:val="006D1FC8"/>
    <w:rsid w:val="006D2AE2"/>
    <w:rsid w:val="006D2CAA"/>
    <w:rsid w:val="006D31F3"/>
    <w:rsid w:val="006D3D7D"/>
    <w:rsid w:val="006D48E3"/>
    <w:rsid w:val="006D4C6E"/>
    <w:rsid w:val="006D5487"/>
    <w:rsid w:val="006D6E52"/>
    <w:rsid w:val="006D7B57"/>
    <w:rsid w:val="006D7C47"/>
    <w:rsid w:val="006D7D8F"/>
    <w:rsid w:val="006E22CA"/>
    <w:rsid w:val="006E2F3B"/>
    <w:rsid w:val="006E33FB"/>
    <w:rsid w:val="006E340B"/>
    <w:rsid w:val="006E3629"/>
    <w:rsid w:val="006E3661"/>
    <w:rsid w:val="006E3793"/>
    <w:rsid w:val="006E42F3"/>
    <w:rsid w:val="006E48BB"/>
    <w:rsid w:val="006E48E9"/>
    <w:rsid w:val="006E5566"/>
    <w:rsid w:val="006E6385"/>
    <w:rsid w:val="006E6D5D"/>
    <w:rsid w:val="006E7293"/>
    <w:rsid w:val="006E7F12"/>
    <w:rsid w:val="006F02A8"/>
    <w:rsid w:val="006F1CFC"/>
    <w:rsid w:val="006F234F"/>
    <w:rsid w:val="006F23DC"/>
    <w:rsid w:val="006F3248"/>
    <w:rsid w:val="006F40AB"/>
    <w:rsid w:val="006F46F6"/>
    <w:rsid w:val="006F49F6"/>
    <w:rsid w:val="006F5BBE"/>
    <w:rsid w:val="006F61F1"/>
    <w:rsid w:val="006F70B3"/>
    <w:rsid w:val="006F724D"/>
    <w:rsid w:val="006F7980"/>
    <w:rsid w:val="00700937"/>
    <w:rsid w:val="00700DC2"/>
    <w:rsid w:val="007015D3"/>
    <w:rsid w:val="007029B3"/>
    <w:rsid w:val="00703835"/>
    <w:rsid w:val="00703B27"/>
    <w:rsid w:val="00705B6D"/>
    <w:rsid w:val="00706EDC"/>
    <w:rsid w:val="00707D78"/>
    <w:rsid w:val="00711625"/>
    <w:rsid w:val="00714177"/>
    <w:rsid w:val="00714A0D"/>
    <w:rsid w:val="00714A57"/>
    <w:rsid w:val="00714C09"/>
    <w:rsid w:val="00714DC5"/>
    <w:rsid w:val="00716632"/>
    <w:rsid w:val="00717D99"/>
    <w:rsid w:val="007219F6"/>
    <w:rsid w:val="00721EF2"/>
    <w:rsid w:val="007227A3"/>
    <w:rsid w:val="007254FA"/>
    <w:rsid w:val="00725804"/>
    <w:rsid w:val="0072590A"/>
    <w:rsid w:val="0072723C"/>
    <w:rsid w:val="0072764B"/>
    <w:rsid w:val="00727E8C"/>
    <w:rsid w:val="00730C38"/>
    <w:rsid w:val="00731444"/>
    <w:rsid w:val="00731E57"/>
    <w:rsid w:val="00732842"/>
    <w:rsid w:val="0073404C"/>
    <w:rsid w:val="00734D7D"/>
    <w:rsid w:val="00735B81"/>
    <w:rsid w:val="00737116"/>
    <w:rsid w:val="00737699"/>
    <w:rsid w:val="007378FF"/>
    <w:rsid w:val="00737E7A"/>
    <w:rsid w:val="0074003A"/>
    <w:rsid w:val="00740220"/>
    <w:rsid w:val="00740317"/>
    <w:rsid w:val="007407A9"/>
    <w:rsid w:val="007409FF"/>
    <w:rsid w:val="00740A4D"/>
    <w:rsid w:val="00741BEF"/>
    <w:rsid w:val="00744895"/>
    <w:rsid w:val="0074627A"/>
    <w:rsid w:val="00746443"/>
    <w:rsid w:val="00746A09"/>
    <w:rsid w:val="007479D6"/>
    <w:rsid w:val="00747C27"/>
    <w:rsid w:val="00747D8B"/>
    <w:rsid w:val="00747E4A"/>
    <w:rsid w:val="00747E76"/>
    <w:rsid w:val="007518C0"/>
    <w:rsid w:val="00752706"/>
    <w:rsid w:val="00752BA3"/>
    <w:rsid w:val="00753AB4"/>
    <w:rsid w:val="00754AE0"/>
    <w:rsid w:val="00755C40"/>
    <w:rsid w:val="0075786D"/>
    <w:rsid w:val="0076179A"/>
    <w:rsid w:val="0076256C"/>
    <w:rsid w:val="00762FEB"/>
    <w:rsid w:val="007639E3"/>
    <w:rsid w:val="00763A67"/>
    <w:rsid w:val="00763AEF"/>
    <w:rsid w:val="00765935"/>
    <w:rsid w:val="0077046A"/>
    <w:rsid w:val="00770559"/>
    <w:rsid w:val="00770694"/>
    <w:rsid w:val="00770ADB"/>
    <w:rsid w:val="00770D12"/>
    <w:rsid w:val="0077129B"/>
    <w:rsid w:val="00772FEE"/>
    <w:rsid w:val="00773A75"/>
    <w:rsid w:val="007775E2"/>
    <w:rsid w:val="007804FB"/>
    <w:rsid w:val="0078058E"/>
    <w:rsid w:val="007823F7"/>
    <w:rsid w:val="007829F5"/>
    <w:rsid w:val="0078313B"/>
    <w:rsid w:val="007833F6"/>
    <w:rsid w:val="00783979"/>
    <w:rsid w:val="00783D49"/>
    <w:rsid w:val="00783F48"/>
    <w:rsid w:val="00785758"/>
    <w:rsid w:val="007862D2"/>
    <w:rsid w:val="007863C3"/>
    <w:rsid w:val="00786E30"/>
    <w:rsid w:val="00787D9C"/>
    <w:rsid w:val="0079119D"/>
    <w:rsid w:val="00791F48"/>
    <w:rsid w:val="00792F7C"/>
    <w:rsid w:val="00793F19"/>
    <w:rsid w:val="007958BB"/>
    <w:rsid w:val="00796272"/>
    <w:rsid w:val="007964E1"/>
    <w:rsid w:val="007966D4"/>
    <w:rsid w:val="007979F8"/>
    <w:rsid w:val="00797C55"/>
    <w:rsid w:val="007A04B5"/>
    <w:rsid w:val="007A08A8"/>
    <w:rsid w:val="007A1473"/>
    <w:rsid w:val="007A27B6"/>
    <w:rsid w:val="007A2C2C"/>
    <w:rsid w:val="007A3A76"/>
    <w:rsid w:val="007A3BEF"/>
    <w:rsid w:val="007A41A2"/>
    <w:rsid w:val="007A4DAE"/>
    <w:rsid w:val="007A6F95"/>
    <w:rsid w:val="007A729C"/>
    <w:rsid w:val="007A7BBD"/>
    <w:rsid w:val="007B0276"/>
    <w:rsid w:val="007B03C4"/>
    <w:rsid w:val="007B1CAB"/>
    <w:rsid w:val="007B21F0"/>
    <w:rsid w:val="007B2570"/>
    <w:rsid w:val="007B2BF3"/>
    <w:rsid w:val="007B3B65"/>
    <w:rsid w:val="007B4036"/>
    <w:rsid w:val="007B4D60"/>
    <w:rsid w:val="007B669B"/>
    <w:rsid w:val="007B7B5C"/>
    <w:rsid w:val="007B7BCC"/>
    <w:rsid w:val="007C12E2"/>
    <w:rsid w:val="007C3238"/>
    <w:rsid w:val="007C3508"/>
    <w:rsid w:val="007C3D18"/>
    <w:rsid w:val="007C467E"/>
    <w:rsid w:val="007C4AFE"/>
    <w:rsid w:val="007C7401"/>
    <w:rsid w:val="007C7B8D"/>
    <w:rsid w:val="007D0073"/>
    <w:rsid w:val="007D095C"/>
    <w:rsid w:val="007D0D78"/>
    <w:rsid w:val="007D34BC"/>
    <w:rsid w:val="007D3AE8"/>
    <w:rsid w:val="007D4DCE"/>
    <w:rsid w:val="007D5C71"/>
    <w:rsid w:val="007D6B70"/>
    <w:rsid w:val="007D77AE"/>
    <w:rsid w:val="007E01F2"/>
    <w:rsid w:val="007E1D8F"/>
    <w:rsid w:val="007E2393"/>
    <w:rsid w:val="007E23AF"/>
    <w:rsid w:val="007E2FE8"/>
    <w:rsid w:val="007E413C"/>
    <w:rsid w:val="007E4904"/>
    <w:rsid w:val="007E4DFC"/>
    <w:rsid w:val="007E5064"/>
    <w:rsid w:val="007E5535"/>
    <w:rsid w:val="007E5D70"/>
    <w:rsid w:val="007E5F68"/>
    <w:rsid w:val="007E7236"/>
    <w:rsid w:val="007F0FF0"/>
    <w:rsid w:val="007F246A"/>
    <w:rsid w:val="007F2742"/>
    <w:rsid w:val="007F27AF"/>
    <w:rsid w:val="007F43BF"/>
    <w:rsid w:val="007F6704"/>
    <w:rsid w:val="0080114A"/>
    <w:rsid w:val="0080430E"/>
    <w:rsid w:val="0080497F"/>
    <w:rsid w:val="00804F5E"/>
    <w:rsid w:val="00806040"/>
    <w:rsid w:val="00810DE2"/>
    <w:rsid w:val="00813030"/>
    <w:rsid w:val="00813CDD"/>
    <w:rsid w:val="008143DC"/>
    <w:rsid w:val="008146BA"/>
    <w:rsid w:val="00814D3A"/>
    <w:rsid w:val="00815819"/>
    <w:rsid w:val="00816EFD"/>
    <w:rsid w:val="0081707A"/>
    <w:rsid w:val="00817246"/>
    <w:rsid w:val="00817D22"/>
    <w:rsid w:val="00817F99"/>
    <w:rsid w:val="00820347"/>
    <w:rsid w:val="00821A5D"/>
    <w:rsid w:val="0082294D"/>
    <w:rsid w:val="00822EE7"/>
    <w:rsid w:val="008234E8"/>
    <w:rsid w:val="00824E17"/>
    <w:rsid w:val="008259C8"/>
    <w:rsid w:val="00826585"/>
    <w:rsid w:val="00826BD0"/>
    <w:rsid w:val="00826D02"/>
    <w:rsid w:val="00830B03"/>
    <w:rsid w:val="00832574"/>
    <w:rsid w:val="008337F9"/>
    <w:rsid w:val="0083502E"/>
    <w:rsid w:val="00835464"/>
    <w:rsid w:val="00835830"/>
    <w:rsid w:val="00835E71"/>
    <w:rsid w:val="00836278"/>
    <w:rsid w:val="008372C2"/>
    <w:rsid w:val="0083759A"/>
    <w:rsid w:val="008375D7"/>
    <w:rsid w:val="00837B62"/>
    <w:rsid w:val="00837BED"/>
    <w:rsid w:val="008414E9"/>
    <w:rsid w:val="00841AAD"/>
    <w:rsid w:val="00841FCC"/>
    <w:rsid w:val="00842CD6"/>
    <w:rsid w:val="008437EE"/>
    <w:rsid w:val="00845865"/>
    <w:rsid w:val="00845952"/>
    <w:rsid w:val="00845A39"/>
    <w:rsid w:val="00846495"/>
    <w:rsid w:val="00846AE4"/>
    <w:rsid w:val="00847FA0"/>
    <w:rsid w:val="00851C67"/>
    <w:rsid w:val="0085465D"/>
    <w:rsid w:val="0085493C"/>
    <w:rsid w:val="00854E77"/>
    <w:rsid w:val="00855490"/>
    <w:rsid w:val="008555C9"/>
    <w:rsid w:val="00856942"/>
    <w:rsid w:val="00856FA8"/>
    <w:rsid w:val="00857175"/>
    <w:rsid w:val="008607A9"/>
    <w:rsid w:val="008607ED"/>
    <w:rsid w:val="008629C0"/>
    <w:rsid w:val="00862C46"/>
    <w:rsid w:val="00862E80"/>
    <w:rsid w:val="0086337D"/>
    <w:rsid w:val="00863A26"/>
    <w:rsid w:val="00863DF3"/>
    <w:rsid w:val="00864E42"/>
    <w:rsid w:val="00864F85"/>
    <w:rsid w:val="0086786F"/>
    <w:rsid w:val="00867907"/>
    <w:rsid w:val="00867DC9"/>
    <w:rsid w:val="008716F6"/>
    <w:rsid w:val="008720A2"/>
    <w:rsid w:val="00872304"/>
    <w:rsid w:val="00872BD5"/>
    <w:rsid w:val="0087329E"/>
    <w:rsid w:val="00873CD4"/>
    <w:rsid w:val="008746D7"/>
    <w:rsid w:val="008761CB"/>
    <w:rsid w:val="00876BD7"/>
    <w:rsid w:val="00877550"/>
    <w:rsid w:val="00877EF1"/>
    <w:rsid w:val="008800C4"/>
    <w:rsid w:val="0088191F"/>
    <w:rsid w:val="00881C2F"/>
    <w:rsid w:val="00881CFE"/>
    <w:rsid w:val="00882DEE"/>
    <w:rsid w:val="008830A9"/>
    <w:rsid w:val="008839A6"/>
    <w:rsid w:val="00883FE2"/>
    <w:rsid w:val="00884B33"/>
    <w:rsid w:val="00885181"/>
    <w:rsid w:val="00885661"/>
    <w:rsid w:val="00886381"/>
    <w:rsid w:val="00887021"/>
    <w:rsid w:val="00887896"/>
    <w:rsid w:val="0089033E"/>
    <w:rsid w:val="008904BA"/>
    <w:rsid w:val="0089076E"/>
    <w:rsid w:val="008918F4"/>
    <w:rsid w:val="00891D79"/>
    <w:rsid w:val="0089245D"/>
    <w:rsid w:val="00892ABC"/>
    <w:rsid w:val="00893003"/>
    <w:rsid w:val="008943C2"/>
    <w:rsid w:val="00894A62"/>
    <w:rsid w:val="00895D8D"/>
    <w:rsid w:val="008961BD"/>
    <w:rsid w:val="0089628C"/>
    <w:rsid w:val="008A0252"/>
    <w:rsid w:val="008A0394"/>
    <w:rsid w:val="008A0E16"/>
    <w:rsid w:val="008A1B93"/>
    <w:rsid w:val="008A229E"/>
    <w:rsid w:val="008A25DB"/>
    <w:rsid w:val="008A320A"/>
    <w:rsid w:val="008A3451"/>
    <w:rsid w:val="008A34CB"/>
    <w:rsid w:val="008A43F9"/>
    <w:rsid w:val="008A461D"/>
    <w:rsid w:val="008A4926"/>
    <w:rsid w:val="008A4C6B"/>
    <w:rsid w:val="008A4FB2"/>
    <w:rsid w:val="008A6789"/>
    <w:rsid w:val="008A6BE0"/>
    <w:rsid w:val="008A7147"/>
    <w:rsid w:val="008B0A8D"/>
    <w:rsid w:val="008B159E"/>
    <w:rsid w:val="008B4AC4"/>
    <w:rsid w:val="008B571F"/>
    <w:rsid w:val="008C07B4"/>
    <w:rsid w:val="008C0E06"/>
    <w:rsid w:val="008C11B3"/>
    <w:rsid w:val="008C19CC"/>
    <w:rsid w:val="008C2E60"/>
    <w:rsid w:val="008C447E"/>
    <w:rsid w:val="008C46B7"/>
    <w:rsid w:val="008C5251"/>
    <w:rsid w:val="008C730B"/>
    <w:rsid w:val="008D1BA1"/>
    <w:rsid w:val="008D2208"/>
    <w:rsid w:val="008D2328"/>
    <w:rsid w:val="008D23B7"/>
    <w:rsid w:val="008D3AA5"/>
    <w:rsid w:val="008D5586"/>
    <w:rsid w:val="008D5996"/>
    <w:rsid w:val="008D5EF5"/>
    <w:rsid w:val="008D748B"/>
    <w:rsid w:val="008E284C"/>
    <w:rsid w:val="008E2C6B"/>
    <w:rsid w:val="008E54BF"/>
    <w:rsid w:val="008E65AD"/>
    <w:rsid w:val="008E6A31"/>
    <w:rsid w:val="008E6B54"/>
    <w:rsid w:val="008E6FCF"/>
    <w:rsid w:val="008F0911"/>
    <w:rsid w:val="008F0D28"/>
    <w:rsid w:val="008F1BEE"/>
    <w:rsid w:val="008F2266"/>
    <w:rsid w:val="008F4BFD"/>
    <w:rsid w:val="008F5F61"/>
    <w:rsid w:val="008F74CE"/>
    <w:rsid w:val="008F7624"/>
    <w:rsid w:val="008F7B39"/>
    <w:rsid w:val="00900072"/>
    <w:rsid w:val="00900BAF"/>
    <w:rsid w:val="009011AD"/>
    <w:rsid w:val="00901DB9"/>
    <w:rsid w:val="00902F42"/>
    <w:rsid w:val="009042BB"/>
    <w:rsid w:val="00904AAC"/>
    <w:rsid w:val="009054CB"/>
    <w:rsid w:val="00905AFD"/>
    <w:rsid w:val="00905C5E"/>
    <w:rsid w:val="00905DD7"/>
    <w:rsid w:val="009065D9"/>
    <w:rsid w:val="00911250"/>
    <w:rsid w:val="00912023"/>
    <w:rsid w:val="00912DE7"/>
    <w:rsid w:val="009143BA"/>
    <w:rsid w:val="009145F0"/>
    <w:rsid w:val="0091516C"/>
    <w:rsid w:val="00915182"/>
    <w:rsid w:val="009152BF"/>
    <w:rsid w:val="00916F84"/>
    <w:rsid w:val="009173BB"/>
    <w:rsid w:val="009179B9"/>
    <w:rsid w:val="0092040B"/>
    <w:rsid w:val="00920A68"/>
    <w:rsid w:val="00921016"/>
    <w:rsid w:val="00921074"/>
    <w:rsid w:val="0092309A"/>
    <w:rsid w:val="009243E2"/>
    <w:rsid w:val="00924A60"/>
    <w:rsid w:val="00925E2D"/>
    <w:rsid w:val="00925F33"/>
    <w:rsid w:val="00925FBC"/>
    <w:rsid w:val="00926DFB"/>
    <w:rsid w:val="00930594"/>
    <w:rsid w:val="00932F71"/>
    <w:rsid w:val="00934062"/>
    <w:rsid w:val="009340D4"/>
    <w:rsid w:val="009351FB"/>
    <w:rsid w:val="00935FBF"/>
    <w:rsid w:val="00936A87"/>
    <w:rsid w:val="00936AA0"/>
    <w:rsid w:val="009406C4"/>
    <w:rsid w:val="00940A5E"/>
    <w:rsid w:val="00940DEC"/>
    <w:rsid w:val="00942556"/>
    <w:rsid w:val="0094298C"/>
    <w:rsid w:val="00942C07"/>
    <w:rsid w:val="00943037"/>
    <w:rsid w:val="00943677"/>
    <w:rsid w:val="00944306"/>
    <w:rsid w:val="00944C72"/>
    <w:rsid w:val="009450C5"/>
    <w:rsid w:val="009450DC"/>
    <w:rsid w:val="00945A44"/>
    <w:rsid w:val="00945E09"/>
    <w:rsid w:val="00945FEE"/>
    <w:rsid w:val="00946938"/>
    <w:rsid w:val="009474FB"/>
    <w:rsid w:val="00950513"/>
    <w:rsid w:val="00951986"/>
    <w:rsid w:val="0095207B"/>
    <w:rsid w:val="00952A6C"/>
    <w:rsid w:val="00952FD2"/>
    <w:rsid w:val="00953AC7"/>
    <w:rsid w:val="009541D2"/>
    <w:rsid w:val="00954688"/>
    <w:rsid w:val="0095479F"/>
    <w:rsid w:val="00955CB0"/>
    <w:rsid w:val="00955DCA"/>
    <w:rsid w:val="00956850"/>
    <w:rsid w:val="009572A4"/>
    <w:rsid w:val="00960DAF"/>
    <w:rsid w:val="00961064"/>
    <w:rsid w:val="00961DD3"/>
    <w:rsid w:val="00964193"/>
    <w:rsid w:val="00965C5A"/>
    <w:rsid w:val="00965C73"/>
    <w:rsid w:val="00965FAA"/>
    <w:rsid w:val="00967901"/>
    <w:rsid w:val="00967E14"/>
    <w:rsid w:val="009715D7"/>
    <w:rsid w:val="0097212E"/>
    <w:rsid w:val="0097288E"/>
    <w:rsid w:val="00972A2F"/>
    <w:rsid w:val="00973795"/>
    <w:rsid w:val="00973858"/>
    <w:rsid w:val="00974AD9"/>
    <w:rsid w:val="00975744"/>
    <w:rsid w:val="00975ED0"/>
    <w:rsid w:val="00977003"/>
    <w:rsid w:val="00977A4B"/>
    <w:rsid w:val="0098077C"/>
    <w:rsid w:val="00981E37"/>
    <w:rsid w:val="00984216"/>
    <w:rsid w:val="009848DA"/>
    <w:rsid w:val="0098579C"/>
    <w:rsid w:val="00985E3A"/>
    <w:rsid w:val="009866B0"/>
    <w:rsid w:val="009867E5"/>
    <w:rsid w:val="0098690E"/>
    <w:rsid w:val="00986993"/>
    <w:rsid w:val="00987AA9"/>
    <w:rsid w:val="00990D24"/>
    <w:rsid w:val="00992E65"/>
    <w:rsid w:val="00993003"/>
    <w:rsid w:val="00993E83"/>
    <w:rsid w:val="00993F6D"/>
    <w:rsid w:val="00993FA6"/>
    <w:rsid w:val="00994C97"/>
    <w:rsid w:val="0099721B"/>
    <w:rsid w:val="00997316"/>
    <w:rsid w:val="00997F64"/>
    <w:rsid w:val="009A0FB9"/>
    <w:rsid w:val="009A186D"/>
    <w:rsid w:val="009A19B2"/>
    <w:rsid w:val="009A1CBC"/>
    <w:rsid w:val="009A260F"/>
    <w:rsid w:val="009A3E5F"/>
    <w:rsid w:val="009A4887"/>
    <w:rsid w:val="009A4B2E"/>
    <w:rsid w:val="009A4D28"/>
    <w:rsid w:val="009A749A"/>
    <w:rsid w:val="009A7CD2"/>
    <w:rsid w:val="009A7DC1"/>
    <w:rsid w:val="009B1EC6"/>
    <w:rsid w:val="009B3A09"/>
    <w:rsid w:val="009B48F3"/>
    <w:rsid w:val="009B4E1F"/>
    <w:rsid w:val="009B52AD"/>
    <w:rsid w:val="009B5E97"/>
    <w:rsid w:val="009B66A4"/>
    <w:rsid w:val="009B6AAF"/>
    <w:rsid w:val="009B6CDB"/>
    <w:rsid w:val="009B6DA4"/>
    <w:rsid w:val="009B7404"/>
    <w:rsid w:val="009B7AD3"/>
    <w:rsid w:val="009B7CF4"/>
    <w:rsid w:val="009C0085"/>
    <w:rsid w:val="009C041A"/>
    <w:rsid w:val="009C1257"/>
    <w:rsid w:val="009C1782"/>
    <w:rsid w:val="009C525B"/>
    <w:rsid w:val="009C6E0F"/>
    <w:rsid w:val="009C798C"/>
    <w:rsid w:val="009D03EA"/>
    <w:rsid w:val="009D2BE9"/>
    <w:rsid w:val="009D30C0"/>
    <w:rsid w:val="009D39B8"/>
    <w:rsid w:val="009D475D"/>
    <w:rsid w:val="009D5C19"/>
    <w:rsid w:val="009D7259"/>
    <w:rsid w:val="009E05A1"/>
    <w:rsid w:val="009E1233"/>
    <w:rsid w:val="009E4843"/>
    <w:rsid w:val="009E4CAD"/>
    <w:rsid w:val="009E533B"/>
    <w:rsid w:val="009E5A86"/>
    <w:rsid w:val="009E6E52"/>
    <w:rsid w:val="009E7A07"/>
    <w:rsid w:val="009F0659"/>
    <w:rsid w:val="009F0EC1"/>
    <w:rsid w:val="009F13EA"/>
    <w:rsid w:val="009F1776"/>
    <w:rsid w:val="009F25FF"/>
    <w:rsid w:val="009F3C0C"/>
    <w:rsid w:val="009F4134"/>
    <w:rsid w:val="009F576C"/>
    <w:rsid w:val="009F6983"/>
    <w:rsid w:val="00A00A02"/>
    <w:rsid w:val="00A0129D"/>
    <w:rsid w:val="00A016F8"/>
    <w:rsid w:val="00A01990"/>
    <w:rsid w:val="00A01E26"/>
    <w:rsid w:val="00A01EB4"/>
    <w:rsid w:val="00A02844"/>
    <w:rsid w:val="00A02CEF"/>
    <w:rsid w:val="00A043BF"/>
    <w:rsid w:val="00A04CC1"/>
    <w:rsid w:val="00A05661"/>
    <w:rsid w:val="00A0608C"/>
    <w:rsid w:val="00A0702D"/>
    <w:rsid w:val="00A0752B"/>
    <w:rsid w:val="00A0774F"/>
    <w:rsid w:val="00A0791F"/>
    <w:rsid w:val="00A111ED"/>
    <w:rsid w:val="00A1163C"/>
    <w:rsid w:val="00A12545"/>
    <w:rsid w:val="00A13379"/>
    <w:rsid w:val="00A13518"/>
    <w:rsid w:val="00A1376C"/>
    <w:rsid w:val="00A13C78"/>
    <w:rsid w:val="00A13EB5"/>
    <w:rsid w:val="00A145E0"/>
    <w:rsid w:val="00A14BB8"/>
    <w:rsid w:val="00A15D56"/>
    <w:rsid w:val="00A16CBA"/>
    <w:rsid w:val="00A17707"/>
    <w:rsid w:val="00A2088B"/>
    <w:rsid w:val="00A218CD"/>
    <w:rsid w:val="00A21A73"/>
    <w:rsid w:val="00A221E3"/>
    <w:rsid w:val="00A22470"/>
    <w:rsid w:val="00A242E6"/>
    <w:rsid w:val="00A25472"/>
    <w:rsid w:val="00A26DB7"/>
    <w:rsid w:val="00A27930"/>
    <w:rsid w:val="00A27C55"/>
    <w:rsid w:val="00A27FAA"/>
    <w:rsid w:val="00A307DA"/>
    <w:rsid w:val="00A30D9E"/>
    <w:rsid w:val="00A312D6"/>
    <w:rsid w:val="00A31392"/>
    <w:rsid w:val="00A3349D"/>
    <w:rsid w:val="00A33797"/>
    <w:rsid w:val="00A338A1"/>
    <w:rsid w:val="00A34A91"/>
    <w:rsid w:val="00A3579D"/>
    <w:rsid w:val="00A35BD8"/>
    <w:rsid w:val="00A3607C"/>
    <w:rsid w:val="00A37C6D"/>
    <w:rsid w:val="00A37D04"/>
    <w:rsid w:val="00A40B09"/>
    <w:rsid w:val="00A40B3B"/>
    <w:rsid w:val="00A4117B"/>
    <w:rsid w:val="00A4272D"/>
    <w:rsid w:val="00A42743"/>
    <w:rsid w:val="00A43BB3"/>
    <w:rsid w:val="00A4489F"/>
    <w:rsid w:val="00A45143"/>
    <w:rsid w:val="00A451F0"/>
    <w:rsid w:val="00A45F63"/>
    <w:rsid w:val="00A46562"/>
    <w:rsid w:val="00A51211"/>
    <w:rsid w:val="00A52E68"/>
    <w:rsid w:val="00A53A9B"/>
    <w:rsid w:val="00A55797"/>
    <w:rsid w:val="00A56FFF"/>
    <w:rsid w:val="00A628A0"/>
    <w:rsid w:val="00A6405D"/>
    <w:rsid w:val="00A6438D"/>
    <w:rsid w:val="00A643F8"/>
    <w:rsid w:val="00A6490F"/>
    <w:rsid w:val="00A66F01"/>
    <w:rsid w:val="00A67192"/>
    <w:rsid w:val="00A708A1"/>
    <w:rsid w:val="00A7093C"/>
    <w:rsid w:val="00A7163F"/>
    <w:rsid w:val="00A72256"/>
    <w:rsid w:val="00A72965"/>
    <w:rsid w:val="00A7296D"/>
    <w:rsid w:val="00A72ABD"/>
    <w:rsid w:val="00A72B5C"/>
    <w:rsid w:val="00A7317E"/>
    <w:rsid w:val="00A74456"/>
    <w:rsid w:val="00A74541"/>
    <w:rsid w:val="00A74842"/>
    <w:rsid w:val="00A760BB"/>
    <w:rsid w:val="00A770AD"/>
    <w:rsid w:val="00A77555"/>
    <w:rsid w:val="00A805D1"/>
    <w:rsid w:val="00A81EF5"/>
    <w:rsid w:val="00A830F6"/>
    <w:rsid w:val="00A8317B"/>
    <w:rsid w:val="00A84C97"/>
    <w:rsid w:val="00A85D8F"/>
    <w:rsid w:val="00A869CC"/>
    <w:rsid w:val="00A87A20"/>
    <w:rsid w:val="00A900BF"/>
    <w:rsid w:val="00A917FF"/>
    <w:rsid w:val="00A91BFE"/>
    <w:rsid w:val="00A93B3B"/>
    <w:rsid w:val="00AA05F3"/>
    <w:rsid w:val="00AA1614"/>
    <w:rsid w:val="00AA17E4"/>
    <w:rsid w:val="00AA2151"/>
    <w:rsid w:val="00AA2804"/>
    <w:rsid w:val="00AA2A03"/>
    <w:rsid w:val="00AA2C5C"/>
    <w:rsid w:val="00AA2FBC"/>
    <w:rsid w:val="00AA3957"/>
    <w:rsid w:val="00AA3A3A"/>
    <w:rsid w:val="00AA497B"/>
    <w:rsid w:val="00AA567F"/>
    <w:rsid w:val="00AA5ADE"/>
    <w:rsid w:val="00AA5C2B"/>
    <w:rsid w:val="00AA69FC"/>
    <w:rsid w:val="00AB0132"/>
    <w:rsid w:val="00AB0C93"/>
    <w:rsid w:val="00AB0EBC"/>
    <w:rsid w:val="00AB32FF"/>
    <w:rsid w:val="00AB3348"/>
    <w:rsid w:val="00AB36B9"/>
    <w:rsid w:val="00AB3AB1"/>
    <w:rsid w:val="00AB3D28"/>
    <w:rsid w:val="00AB4123"/>
    <w:rsid w:val="00AB501D"/>
    <w:rsid w:val="00AB61BA"/>
    <w:rsid w:val="00AB6493"/>
    <w:rsid w:val="00AB64CF"/>
    <w:rsid w:val="00AB67C1"/>
    <w:rsid w:val="00AB7639"/>
    <w:rsid w:val="00AC2A24"/>
    <w:rsid w:val="00AC32B8"/>
    <w:rsid w:val="00AC3E31"/>
    <w:rsid w:val="00AC422D"/>
    <w:rsid w:val="00AC4C2F"/>
    <w:rsid w:val="00AC59B7"/>
    <w:rsid w:val="00AC649B"/>
    <w:rsid w:val="00AC6BF3"/>
    <w:rsid w:val="00AC6FD6"/>
    <w:rsid w:val="00AC7907"/>
    <w:rsid w:val="00AD005B"/>
    <w:rsid w:val="00AD0557"/>
    <w:rsid w:val="00AD07A7"/>
    <w:rsid w:val="00AD1185"/>
    <w:rsid w:val="00AD215F"/>
    <w:rsid w:val="00AD2330"/>
    <w:rsid w:val="00AD3221"/>
    <w:rsid w:val="00AD3913"/>
    <w:rsid w:val="00AD3D10"/>
    <w:rsid w:val="00AD3FD1"/>
    <w:rsid w:val="00AD485D"/>
    <w:rsid w:val="00AD5093"/>
    <w:rsid w:val="00AD50EB"/>
    <w:rsid w:val="00AD5DCC"/>
    <w:rsid w:val="00AE07CF"/>
    <w:rsid w:val="00AE1B28"/>
    <w:rsid w:val="00AE1F4D"/>
    <w:rsid w:val="00AE4ACB"/>
    <w:rsid w:val="00AE50FB"/>
    <w:rsid w:val="00AE587C"/>
    <w:rsid w:val="00AE5E82"/>
    <w:rsid w:val="00AE6B79"/>
    <w:rsid w:val="00AE75ED"/>
    <w:rsid w:val="00AE77DC"/>
    <w:rsid w:val="00AF0363"/>
    <w:rsid w:val="00AF06DF"/>
    <w:rsid w:val="00AF0ADD"/>
    <w:rsid w:val="00AF1E03"/>
    <w:rsid w:val="00AF256E"/>
    <w:rsid w:val="00AF25C4"/>
    <w:rsid w:val="00AF28A0"/>
    <w:rsid w:val="00AF2C9F"/>
    <w:rsid w:val="00AF4C4E"/>
    <w:rsid w:val="00AF60BD"/>
    <w:rsid w:val="00AF639F"/>
    <w:rsid w:val="00AF7E6F"/>
    <w:rsid w:val="00AF7EE6"/>
    <w:rsid w:val="00B00791"/>
    <w:rsid w:val="00B00923"/>
    <w:rsid w:val="00B0115B"/>
    <w:rsid w:val="00B011FF"/>
    <w:rsid w:val="00B01BA9"/>
    <w:rsid w:val="00B01EA7"/>
    <w:rsid w:val="00B036EC"/>
    <w:rsid w:val="00B03712"/>
    <w:rsid w:val="00B051C8"/>
    <w:rsid w:val="00B05573"/>
    <w:rsid w:val="00B05DB9"/>
    <w:rsid w:val="00B06848"/>
    <w:rsid w:val="00B06A21"/>
    <w:rsid w:val="00B06D9C"/>
    <w:rsid w:val="00B0762B"/>
    <w:rsid w:val="00B07837"/>
    <w:rsid w:val="00B1153C"/>
    <w:rsid w:val="00B12377"/>
    <w:rsid w:val="00B13242"/>
    <w:rsid w:val="00B13F41"/>
    <w:rsid w:val="00B14564"/>
    <w:rsid w:val="00B14C16"/>
    <w:rsid w:val="00B15631"/>
    <w:rsid w:val="00B16880"/>
    <w:rsid w:val="00B17827"/>
    <w:rsid w:val="00B17976"/>
    <w:rsid w:val="00B2083C"/>
    <w:rsid w:val="00B20FD1"/>
    <w:rsid w:val="00B21787"/>
    <w:rsid w:val="00B21DBD"/>
    <w:rsid w:val="00B224D9"/>
    <w:rsid w:val="00B22584"/>
    <w:rsid w:val="00B2272B"/>
    <w:rsid w:val="00B25107"/>
    <w:rsid w:val="00B26087"/>
    <w:rsid w:val="00B275A2"/>
    <w:rsid w:val="00B27695"/>
    <w:rsid w:val="00B27935"/>
    <w:rsid w:val="00B3102E"/>
    <w:rsid w:val="00B32E7A"/>
    <w:rsid w:val="00B33050"/>
    <w:rsid w:val="00B33AE8"/>
    <w:rsid w:val="00B33CF4"/>
    <w:rsid w:val="00B350DB"/>
    <w:rsid w:val="00B35348"/>
    <w:rsid w:val="00B35B7F"/>
    <w:rsid w:val="00B36B1D"/>
    <w:rsid w:val="00B375BB"/>
    <w:rsid w:val="00B3799D"/>
    <w:rsid w:val="00B400F8"/>
    <w:rsid w:val="00B4026E"/>
    <w:rsid w:val="00B427CB"/>
    <w:rsid w:val="00B43097"/>
    <w:rsid w:val="00B43426"/>
    <w:rsid w:val="00B4360E"/>
    <w:rsid w:val="00B44084"/>
    <w:rsid w:val="00B444CB"/>
    <w:rsid w:val="00B44712"/>
    <w:rsid w:val="00B44BAF"/>
    <w:rsid w:val="00B44EF8"/>
    <w:rsid w:val="00B450FD"/>
    <w:rsid w:val="00B455B5"/>
    <w:rsid w:val="00B45BC9"/>
    <w:rsid w:val="00B47E49"/>
    <w:rsid w:val="00B50536"/>
    <w:rsid w:val="00B506FC"/>
    <w:rsid w:val="00B5150D"/>
    <w:rsid w:val="00B517F8"/>
    <w:rsid w:val="00B52572"/>
    <w:rsid w:val="00B52A42"/>
    <w:rsid w:val="00B52BC6"/>
    <w:rsid w:val="00B535E6"/>
    <w:rsid w:val="00B53BDF"/>
    <w:rsid w:val="00B541FA"/>
    <w:rsid w:val="00B546AB"/>
    <w:rsid w:val="00B548C5"/>
    <w:rsid w:val="00B54CAA"/>
    <w:rsid w:val="00B55482"/>
    <w:rsid w:val="00B55DDD"/>
    <w:rsid w:val="00B56221"/>
    <w:rsid w:val="00B56344"/>
    <w:rsid w:val="00B6022D"/>
    <w:rsid w:val="00B60E17"/>
    <w:rsid w:val="00B6263F"/>
    <w:rsid w:val="00B63022"/>
    <w:rsid w:val="00B657F6"/>
    <w:rsid w:val="00B65C40"/>
    <w:rsid w:val="00B66126"/>
    <w:rsid w:val="00B6718D"/>
    <w:rsid w:val="00B67369"/>
    <w:rsid w:val="00B678A2"/>
    <w:rsid w:val="00B70F1D"/>
    <w:rsid w:val="00B716AC"/>
    <w:rsid w:val="00B7203F"/>
    <w:rsid w:val="00B72195"/>
    <w:rsid w:val="00B721D4"/>
    <w:rsid w:val="00B72F83"/>
    <w:rsid w:val="00B7384C"/>
    <w:rsid w:val="00B7512F"/>
    <w:rsid w:val="00B77A06"/>
    <w:rsid w:val="00B77C6A"/>
    <w:rsid w:val="00B806C5"/>
    <w:rsid w:val="00B8099E"/>
    <w:rsid w:val="00B80A14"/>
    <w:rsid w:val="00B82450"/>
    <w:rsid w:val="00B8324E"/>
    <w:rsid w:val="00B83361"/>
    <w:rsid w:val="00B84656"/>
    <w:rsid w:val="00B84714"/>
    <w:rsid w:val="00B84B15"/>
    <w:rsid w:val="00B85412"/>
    <w:rsid w:val="00B855B7"/>
    <w:rsid w:val="00B855F6"/>
    <w:rsid w:val="00B85CEB"/>
    <w:rsid w:val="00B86110"/>
    <w:rsid w:val="00B86138"/>
    <w:rsid w:val="00B900D0"/>
    <w:rsid w:val="00B90F42"/>
    <w:rsid w:val="00B9111B"/>
    <w:rsid w:val="00B92A4C"/>
    <w:rsid w:val="00B9415E"/>
    <w:rsid w:val="00B952C2"/>
    <w:rsid w:val="00B95FFD"/>
    <w:rsid w:val="00B9687E"/>
    <w:rsid w:val="00BA18DC"/>
    <w:rsid w:val="00BA31B6"/>
    <w:rsid w:val="00BA3610"/>
    <w:rsid w:val="00BA3731"/>
    <w:rsid w:val="00BA39CD"/>
    <w:rsid w:val="00BA3B9D"/>
    <w:rsid w:val="00BA3F67"/>
    <w:rsid w:val="00BA42CC"/>
    <w:rsid w:val="00BA42EB"/>
    <w:rsid w:val="00BA79CD"/>
    <w:rsid w:val="00BB00B3"/>
    <w:rsid w:val="00BB10CC"/>
    <w:rsid w:val="00BB1D8C"/>
    <w:rsid w:val="00BB2B08"/>
    <w:rsid w:val="00BB383E"/>
    <w:rsid w:val="00BB47DE"/>
    <w:rsid w:val="00BB4CD6"/>
    <w:rsid w:val="00BB6757"/>
    <w:rsid w:val="00BB6E7B"/>
    <w:rsid w:val="00BC05A6"/>
    <w:rsid w:val="00BC19DE"/>
    <w:rsid w:val="00BC1FFC"/>
    <w:rsid w:val="00BC2C87"/>
    <w:rsid w:val="00BC31E3"/>
    <w:rsid w:val="00BC40A8"/>
    <w:rsid w:val="00BC4D1D"/>
    <w:rsid w:val="00BC54C2"/>
    <w:rsid w:val="00BC5F86"/>
    <w:rsid w:val="00BC6A42"/>
    <w:rsid w:val="00BC72D1"/>
    <w:rsid w:val="00BD0670"/>
    <w:rsid w:val="00BD08B8"/>
    <w:rsid w:val="00BD1935"/>
    <w:rsid w:val="00BD27A4"/>
    <w:rsid w:val="00BD2B21"/>
    <w:rsid w:val="00BD323A"/>
    <w:rsid w:val="00BD39B6"/>
    <w:rsid w:val="00BD3B43"/>
    <w:rsid w:val="00BD57DF"/>
    <w:rsid w:val="00BD738C"/>
    <w:rsid w:val="00BD7F3A"/>
    <w:rsid w:val="00BE0336"/>
    <w:rsid w:val="00BE108C"/>
    <w:rsid w:val="00BE16C7"/>
    <w:rsid w:val="00BE3183"/>
    <w:rsid w:val="00BE3528"/>
    <w:rsid w:val="00BE4EDA"/>
    <w:rsid w:val="00BE6AAE"/>
    <w:rsid w:val="00BE7476"/>
    <w:rsid w:val="00BE776D"/>
    <w:rsid w:val="00BE7A39"/>
    <w:rsid w:val="00BF0397"/>
    <w:rsid w:val="00BF052A"/>
    <w:rsid w:val="00BF1433"/>
    <w:rsid w:val="00BF1FB1"/>
    <w:rsid w:val="00BF27A8"/>
    <w:rsid w:val="00BF5C23"/>
    <w:rsid w:val="00BF6F39"/>
    <w:rsid w:val="00BF701F"/>
    <w:rsid w:val="00C001B5"/>
    <w:rsid w:val="00C00901"/>
    <w:rsid w:val="00C03053"/>
    <w:rsid w:val="00C030D8"/>
    <w:rsid w:val="00C03D82"/>
    <w:rsid w:val="00C04BB6"/>
    <w:rsid w:val="00C04E14"/>
    <w:rsid w:val="00C06B90"/>
    <w:rsid w:val="00C11C63"/>
    <w:rsid w:val="00C13393"/>
    <w:rsid w:val="00C150F4"/>
    <w:rsid w:val="00C15859"/>
    <w:rsid w:val="00C159F3"/>
    <w:rsid w:val="00C15FAD"/>
    <w:rsid w:val="00C16327"/>
    <w:rsid w:val="00C16D27"/>
    <w:rsid w:val="00C17170"/>
    <w:rsid w:val="00C20939"/>
    <w:rsid w:val="00C20D92"/>
    <w:rsid w:val="00C20DBD"/>
    <w:rsid w:val="00C2104F"/>
    <w:rsid w:val="00C210E1"/>
    <w:rsid w:val="00C21332"/>
    <w:rsid w:val="00C21D6C"/>
    <w:rsid w:val="00C2225A"/>
    <w:rsid w:val="00C224B0"/>
    <w:rsid w:val="00C227C0"/>
    <w:rsid w:val="00C23222"/>
    <w:rsid w:val="00C2479D"/>
    <w:rsid w:val="00C24A9D"/>
    <w:rsid w:val="00C2566C"/>
    <w:rsid w:val="00C25AA9"/>
    <w:rsid w:val="00C26305"/>
    <w:rsid w:val="00C26B6B"/>
    <w:rsid w:val="00C2738B"/>
    <w:rsid w:val="00C30A82"/>
    <w:rsid w:val="00C30E76"/>
    <w:rsid w:val="00C31016"/>
    <w:rsid w:val="00C31DDD"/>
    <w:rsid w:val="00C31F7B"/>
    <w:rsid w:val="00C31FD5"/>
    <w:rsid w:val="00C32798"/>
    <w:rsid w:val="00C32EF0"/>
    <w:rsid w:val="00C33EE3"/>
    <w:rsid w:val="00C3489A"/>
    <w:rsid w:val="00C35517"/>
    <w:rsid w:val="00C35DDF"/>
    <w:rsid w:val="00C36E23"/>
    <w:rsid w:val="00C37AE3"/>
    <w:rsid w:val="00C40A48"/>
    <w:rsid w:val="00C42D51"/>
    <w:rsid w:val="00C42F3D"/>
    <w:rsid w:val="00C432DF"/>
    <w:rsid w:val="00C4343F"/>
    <w:rsid w:val="00C43B48"/>
    <w:rsid w:val="00C44D79"/>
    <w:rsid w:val="00C45DA5"/>
    <w:rsid w:val="00C4626E"/>
    <w:rsid w:val="00C46538"/>
    <w:rsid w:val="00C467A1"/>
    <w:rsid w:val="00C46F5A"/>
    <w:rsid w:val="00C47A96"/>
    <w:rsid w:val="00C50BD2"/>
    <w:rsid w:val="00C51970"/>
    <w:rsid w:val="00C53CBC"/>
    <w:rsid w:val="00C53DF1"/>
    <w:rsid w:val="00C54316"/>
    <w:rsid w:val="00C54970"/>
    <w:rsid w:val="00C54AC1"/>
    <w:rsid w:val="00C5564D"/>
    <w:rsid w:val="00C55EDB"/>
    <w:rsid w:val="00C55F2C"/>
    <w:rsid w:val="00C56963"/>
    <w:rsid w:val="00C56F49"/>
    <w:rsid w:val="00C5701A"/>
    <w:rsid w:val="00C5768F"/>
    <w:rsid w:val="00C57E23"/>
    <w:rsid w:val="00C60B54"/>
    <w:rsid w:val="00C63809"/>
    <w:rsid w:val="00C6461A"/>
    <w:rsid w:val="00C6497D"/>
    <w:rsid w:val="00C64DDC"/>
    <w:rsid w:val="00C65142"/>
    <w:rsid w:val="00C657BB"/>
    <w:rsid w:val="00C657EF"/>
    <w:rsid w:val="00C65911"/>
    <w:rsid w:val="00C65EE0"/>
    <w:rsid w:val="00C67861"/>
    <w:rsid w:val="00C7008B"/>
    <w:rsid w:val="00C718B9"/>
    <w:rsid w:val="00C71ABE"/>
    <w:rsid w:val="00C71E20"/>
    <w:rsid w:val="00C725C0"/>
    <w:rsid w:val="00C7271A"/>
    <w:rsid w:val="00C73443"/>
    <w:rsid w:val="00C73912"/>
    <w:rsid w:val="00C74A54"/>
    <w:rsid w:val="00C74F5E"/>
    <w:rsid w:val="00C7511D"/>
    <w:rsid w:val="00C801CE"/>
    <w:rsid w:val="00C806C4"/>
    <w:rsid w:val="00C80D39"/>
    <w:rsid w:val="00C82E95"/>
    <w:rsid w:val="00C83AC2"/>
    <w:rsid w:val="00C84A6F"/>
    <w:rsid w:val="00C84FBC"/>
    <w:rsid w:val="00C85258"/>
    <w:rsid w:val="00C85CCD"/>
    <w:rsid w:val="00C93C9A"/>
    <w:rsid w:val="00C95D18"/>
    <w:rsid w:val="00C95FA0"/>
    <w:rsid w:val="00C970B0"/>
    <w:rsid w:val="00CA0DF5"/>
    <w:rsid w:val="00CA223B"/>
    <w:rsid w:val="00CA24A0"/>
    <w:rsid w:val="00CA553E"/>
    <w:rsid w:val="00CA6EB5"/>
    <w:rsid w:val="00CA6EB6"/>
    <w:rsid w:val="00CA6EE8"/>
    <w:rsid w:val="00CA71A8"/>
    <w:rsid w:val="00CA74C2"/>
    <w:rsid w:val="00CA7BAD"/>
    <w:rsid w:val="00CB2308"/>
    <w:rsid w:val="00CB2B9E"/>
    <w:rsid w:val="00CB2DF0"/>
    <w:rsid w:val="00CB334D"/>
    <w:rsid w:val="00CB46C4"/>
    <w:rsid w:val="00CB4B1B"/>
    <w:rsid w:val="00CB5894"/>
    <w:rsid w:val="00CB5C06"/>
    <w:rsid w:val="00CB6FCD"/>
    <w:rsid w:val="00CB7FCA"/>
    <w:rsid w:val="00CC0EF2"/>
    <w:rsid w:val="00CC176E"/>
    <w:rsid w:val="00CC18F5"/>
    <w:rsid w:val="00CC1BB4"/>
    <w:rsid w:val="00CC341E"/>
    <w:rsid w:val="00CC3B2A"/>
    <w:rsid w:val="00CC4EA0"/>
    <w:rsid w:val="00CC4FD6"/>
    <w:rsid w:val="00CC5248"/>
    <w:rsid w:val="00CC570A"/>
    <w:rsid w:val="00CC7178"/>
    <w:rsid w:val="00CC7F16"/>
    <w:rsid w:val="00CD1E8B"/>
    <w:rsid w:val="00CD34D6"/>
    <w:rsid w:val="00CD5C4E"/>
    <w:rsid w:val="00CD65B2"/>
    <w:rsid w:val="00CD67A7"/>
    <w:rsid w:val="00CD67DA"/>
    <w:rsid w:val="00CD7096"/>
    <w:rsid w:val="00CE035B"/>
    <w:rsid w:val="00CE169B"/>
    <w:rsid w:val="00CE1FDE"/>
    <w:rsid w:val="00CE29F4"/>
    <w:rsid w:val="00CE2B8D"/>
    <w:rsid w:val="00CE2E06"/>
    <w:rsid w:val="00CE3706"/>
    <w:rsid w:val="00CE60C4"/>
    <w:rsid w:val="00CE617C"/>
    <w:rsid w:val="00CE66AF"/>
    <w:rsid w:val="00CE6E8B"/>
    <w:rsid w:val="00CE71C7"/>
    <w:rsid w:val="00CE7A72"/>
    <w:rsid w:val="00CF2EE1"/>
    <w:rsid w:val="00CF391D"/>
    <w:rsid w:val="00CF621D"/>
    <w:rsid w:val="00CF6A52"/>
    <w:rsid w:val="00D014B9"/>
    <w:rsid w:val="00D01E7D"/>
    <w:rsid w:val="00D02046"/>
    <w:rsid w:val="00D02AC7"/>
    <w:rsid w:val="00D02DDB"/>
    <w:rsid w:val="00D03924"/>
    <w:rsid w:val="00D0419A"/>
    <w:rsid w:val="00D041BF"/>
    <w:rsid w:val="00D05217"/>
    <w:rsid w:val="00D0569F"/>
    <w:rsid w:val="00D05DC7"/>
    <w:rsid w:val="00D07028"/>
    <w:rsid w:val="00D071F4"/>
    <w:rsid w:val="00D106A5"/>
    <w:rsid w:val="00D10F80"/>
    <w:rsid w:val="00D11A2F"/>
    <w:rsid w:val="00D120FC"/>
    <w:rsid w:val="00D12AE9"/>
    <w:rsid w:val="00D12FEA"/>
    <w:rsid w:val="00D1356B"/>
    <w:rsid w:val="00D14C02"/>
    <w:rsid w:val="00D158A8"/>
    <w:rsid w:val="00D1624F"/>
    <w:rsid w:val="00D16FC5"/>
    <w:rsid w:val="00D1740E"/>
    <w:rsid w:val="00D17BF5"/>
    <w:rsid w:val="00D22A62"/>
    <w:rsid w:val="00D22F88"/>
    <w:rsid w:val="00D234C4"/>
    <w:rsid w:val="00D2365A"/>
    <w:rsid w:val="00D237E2"/>
    <w:rsid w:val="00D24023"/>
    <w:rsid w:val="00D24ABB"/>
    <w:rsid w:val="00D24AEA"/>
    <w:rsid w:val="00D24C28"/>
    <w:rsid w:val="00D24E0F"/>
    <w:rsid w:val="00D25137"/>
    <w:rsid w:val="00D27F99"/>
    <w:rsid w:val="00D30C6C"/>
    <w:rsid w:val="00D317D3"/>
    <w:rsid w:val="00D31C0F"/>
    <w:rsid w:val="00D3257E"/>
    <w:rsid w:val="00D32972"/>
    <w:rsid w:val="00D346A3"/>
    <w:rsid w:val="00D365EA"/>
    <w:rsid w:val="00D37096"/>
    <w:rsid w:val="00D378F8"/>
    <w:rsid w:val="00D37EAF"/>
    <w:rsid w:val="00D407B6"/>
    <w:rsid w:val="00D40CB2"/>
    <w:rsid w:val="00D41374"/>
    <w:rsid w:val="00D41E08"/>
    <w:rsid w:val="00D44481"/>
    <w:rsid w:val="00D45594"/>
    <w:rsid w:val="00D4621C"/>
    <w:rsid w:val="00D46634"/>
    <w:rsid w:val="00D46665"/>
    <w:rsid w:val="00D46ADF"/>
    <w:rsid w:val="00D50A84"/>
    <w:rsid w:val="00D51834"/>
    <w:rsid w:val="00D518AB"/>
    <w:rsid w:val="00D51DAC"/>
    <w:rsid w:val="00D530B0"/>
    <w:rsid w:val="00D53359"/>
    <w:rsid w:val="00D55139"/>
    <w:rsid w:val="00D56AC9"/>
    <w:rsid w:val="00D56EA7"/>
    <w:rsid w:val="00D56F8F"/>
    <w:rsid w:val="00D56FE1"/>
    <w:rsid w:val="00D606E4"/>
    <w:rsid w:val="00D60CA7"/>
    <w:rsid w:val="00D61FEE"/>
    <w:rsid w:val="00D640F0"/>
    <w:rsid w:val="00D6414A"/>
    <w:rsid w:val="00D6538E"/>
    <w:rsid w:val="00D65613"/>
    <w:rsid w:val="00D67348"/>
    <w:rsid w:val="00D67814"/>
    <w:rsid w:val="00D6782A"/>
    <w:rsid w:val="00D67AAE"/>
    <w:rsid w:val="00D70773"/>
    <w:rsid w:val="00D71EB4"/>
    <w:rsid w:val="00D7327B"/>
    <w:rsid w:val="00D732FA"/>
    <w:rsid w:val="00D73C9E"/>
    <w:rsid w:val="00D74D96"/>
    <w:rsid w:val="00D75149"/>
    <w:rsid w:val="00D75F8B"/>
    <w:rsid w:val="00D76799"/>
    <w:rsid w:val="00D7681D"/>
    <w:rsid w:val="00D776EB"/>
    <w:rsid w:val="00D81719"/>
    <w:rsid w:val="00D8195E"/>
    <w:rsid w:val="00D823A2"/>
    <w:rsid w:val="00D83011"/>
    <w:rsid w:val="00D841B1"/>
    <w:rsid w:val="00D846C0"/>
    <w:rsid w:val="00D8667E"/>
    <w:rsid w:val="00D87FBB"/>
    <w:rsid w:val="00D915E9"/>
    <w:rsid w:val="00D92C57"/>
    <w:rsid w:val="00D92EEE"/>
    <w:rsid w:val="00D93300"/>
    <w:rsid w:val="00D9348C"/>
    <w:rsid w:val="00D93692"/>
    <w:rsid w:val="00D955FE"/>
    <w:rsid w:val="00D9754E"/>
    <w:rsid w:val="00D97A89"/>
    <w:rsid w:val="00DA18BF"/>
    <w:rsid w:val="00DA1900"/>
    <w:rsid w:val="00DA1BF0"/>
    <w:rsid w:val="00DA2331"/>
    <w:rsid w:val="00DA2C6E"/>
    <w:rsid w:val="00DA3C1B"/>
    <w:rsid w:val="00DA4967"/>
    <w:rsid w:val="00DA7E22"/>
    <w:rsid w:val="00DB12CD"/>
    <w:rsid w:val="00DB2E31"/>
    <w:rsid w:val="00DB3599"/>
    <w:rsid w:val="00DB475B"/>
    <w:rsid w:val="00DB57D4"/>
    <w:rsid w:val="00DB65B5"/>
    <w:rsid w:val="00DB7DD2"/>
    <w:rsid w:val="00DC1124"/>
    <w:rsid w:val="00DC15D5"/>
    <w:rsid w:val="00DC35CC"/>
    <w:rsid w:val="00DC3BEB"/>
    <w:rsid w:val="00DC480D"/>
    <w:rsid w:val="00DC4A19"/>
    <w:rsid w:val="00DC4B30"/>
    <w:rsid w:val="00DC683B"/>
    <w:rsid w:val="00DC74BB"/>
    <w:rsid w:val="00DD253D"/>
    <w:rsid w:val="00DD2BE8"/>
    <w:rsid w:val="00DD36BA"/>
    <w:rsid w:val="00DD3983"/>
    <w:rsid w:val="00DD44FB"/>
    <w:rsid w:val="00DD5190"/>
    <w:rsid w:val="00DD55D2"/>
    <w:rsid w:val="00DD5C88"/>
    <w:rsid w:val="00DD708F"/>
    <w:rsid w:val="00DD7668"/>
    <w:rsid w:val="00DE0367"/>
    <w:rsid w:val="00DE0379"/>
    <w:rsid w:val="00DE1A76"/>
    <w:rsid w:val="00DE262E"/>
    <w:rsid w:val="00DE39AC"/>
    <w:rsid w:val="00DE3C8A"/>
    <w:rsid w:val="00DE47A8"/>
    <w:rsid w:val="00DE4A36"/>
    <w:rsid w:val="00DE4B89"/>
    <w:rsid w:val="00DE52D8"/>
    <w:rsid w:val="00DF09B5"/>
    <w:rsid w:val="00DF0DC1"/>
    <w:rsid w:val="00DF2039"/>
    <w:rsid w:val="00DF3739"/>
    <w:rsid w:val="00DF45B1"/>
    <w:rsid w:val="00DF4883"/>
    <w:rsid w:val="00DF512B"/>
    <w:rsid w:val="00DF5330"/>
    <w:rsid w:val="00DF5702"/>
    <w:rsid w:val="00DF60CA"/>
    <w:rsid w:val="00DF6179"/>
    <w:rsid w:val="00DF665B"/>
    <w:rsid w:val="00E02291"/>
    <w:rsid w:val="00E02A2C"/>
    <w:rsid w:val="00E056A9"/>
    <w:rsid w:val="00E06C0C"/>
    <w:rsid w:val="00E06D37"/>
    <w:rsid w:val="00E06FDC"/>
    <w:rsid w:val="00E072DD"/>
    <w:rsid w:val="00E10558"/>
    <w:rsid w:val="00E10874"/>
    <w:rsid w:val="00E10876"/>
    <w:rsid w:val="00E1102A"/>
    <w:rsid w:val="00E118D7"/>
    <w:rsid w:val="00E14737"/>
    <w:rsid w:val="00E1502D"/>
    <w:rsid w:val="00E15D7C"/>
    <w:rsid w:val="00E16B14"/>
    <w:rsid w:val="00E16B63"/>
    <w:rsid w:val="00E205F3"/>
    <w:rsid w:val="00E21F81"/>
    <w:rsid w:val="00E2232A"/>
    <w:rsid w:val="00E2252A"/>
    <w:rsid w:val="00E24935"/>
    <w:rsid w:val="00E24F64"/>
    <w:rsid w:val="00E258F7"/>
    <w:rsid w:val="00E2643B"/>
    <w:rsid w:val="00E31D0D"/>
    <w:rsid w:val="00E3253C"/>
    <w:rsid w:val="00E32DA4"/>
    <w:rsid w:val="00E33856"/>
    <w:rsid w:val="00E33914"/>
    <w:rsid w:val="00E3433B"/>
    <w:rsid w:val="00E3476E"/>
    <w:rsid w:val="00E3498D"/>
    <w:rsid w:val="00E34F2B"/>
    <w:rsid w:val="00E35137"/>
    <w:rsid w:val="00E35D6F"/>
    <w:rsid w:val="00E376AB"/>
    <w:rsid w:val="00E41614"/>
    <w:rsid w:val="00E41682"/>
    <w:rsid w:val="00E42123"/>
    <w:rsid w:val="00E42964"/>
    <w:rsid w:val="00E438BB"/>
    <w:rsid w:val="00E44234"/>
    <w:rsid w:val="00E44728"/>
    <w:rsid w:val="00E44E67"/>
    <w:rsid w:val="00E45644"/>
    <w:rsid w:val="00E45765"/>
    <w:rsid w:val="00E45839"/>
    <w:rsid w:val="00E45BB4"/>
    <w:rsid w:val="00E47909"/>
    <w:rsid w:val="00E5032C"/>
    <w:rsid w:val="00E5199E"/>
    <w:rsid w:val="00E51BC9"/>
    <w:rsid w:val="00E52738"/>
    <w:rsid w:val="00E52920"/>
    <w:rsid w:val="00E53875"/>
    <w:rsid w:val="00E548AE"/>
    <w:rsid w:val="00E55288"/>
    <w:rsid w:val="00E5553B"/>
    <w:rsid w:val="00E55AE9"/>
    <w:rsid w:val="00E56680"/>
    <w:rsid w:val="00E571AF"/>
    <w:rsid w:val="00E579BE"/>
    <w:rsid w:val="00E6015C"/>
    <w:rsid w:val="00E6104F"/>
    <w:rsid w:val="00E616B8"/>
    <w:rsid w:val="00E61911"/>
    <w:rsid w:val="00E62149"/>
    <w:rsid w:val="00E62F12"/>
    <w:rsid w:val="00E633C8"/>
    <w:rsid w:val="00E6413A"/>
    <w:rsid w:val="00E64226"/>
    <w:rsid w:val="00E66E03"/>
    <w:rsid w:val="00E672DC"/>
    <w:rsid w:val="00E7002D"/>
    <w:rsid w:val="00E705D1"/>
    <w:rsid w:val="00E70D3D"/>
    <w:rsid w:val="00E71163"/>
    <w:rsid w:val="00E7259A"/>
    <w:rsid w:val="00E735A3"/>
    <w:rsid w:val="00E736B7"/>
    <w:rsid w:val="00E74FE7"/>
    <w:rsid w:val="00E76BA1"/>
    <w:rsid w:val="00E774EF"/>
    <w:rsid w:val="00E7762B"/>
    <w:rsid w:val="00E779BF"/>
    <w:rsid w:val="00E8049A"/>
    <w:rsid w:val="00E80B29"/>
    <w:rsid w:val="00E8179A"/>
    <w:rsid w:val="00E81C1A"/>
    <w:rsid w:val="00E828D9"/>
    <w:rsid w:val="00E8337E"/>
    <w:rsid w:val="00E833B9"/>
    <w:rsid w:val="00E85044"/>
    <w:rsid w:val="00E851C4"/>
    <w:rsid w:val="00E85F43"/>
    <w:rsid w:val="00E865AC"/>
    <w:rsid w:val="00E86704"/>
    <w:rsid w:val="00E916DE"/>
    <w:rsid w:val="00E91ACA"/>
    <w:rsid w:val="00E91FAD"/>
    <w:rsid w:val="00E9292C"/>
    <w:rsid w:val="00E94818"/>
    <w:rsid w:val="00E9482B"/>
    <w:rsid w:val="00E94E4D"/>
    <w:rsid w:val="00E953E9"/>
    <w:rsid w:val="00E95A37"/>
    <w:rsid w:val="00E95E9C"/>
    <w:rsid w:val="00E96AFC"/>
    <w:rsid w:val="00E97E5C"/>
    <w:rsid w:val="00EA1859"/>
    <w:rsid w:val="00EA22F1"/>
    <w:rsid w:val="00EA358B"/>
    <w:rsid w:val="00EA600E"/>
    <w:rsid w:val="00EA6919"/>
    <w:rsid w:val="00EA6CA7"/>
    <w:rsid w:val="00EA752F"/>
    <w:rsid w:val="00EA7A82"/>
    <w:rsid w:val="00EB09B0"/>
    <w:rsid w:val="00EB1CCE"/>
    <w:rsid w:val="00EB24B4"/>
    <w:rsid w:val="00EB3042"/>
    <w:rsid w:val="00EB46FF"/>
    <w:rsid w:val="00EB532D"/>
    <w:rsid w:val="00EB555E"/>
    <w:rsid w:val="00EC13C9"/>
    <w:rsid w:val="00EC2B06"/>
    <w:rsid w:val="00EC3920"/>
    <w:rsid w:val="00EC3A1B"/>
    <w:rsid w:val="00EC513C"/>
    <w:rsid w:val="00EC5195"/>
    <w:rsid w:val="00EC5287"/>
    <w:rsid w:val="00EC5806"/>
    <w:rsid w:val="00EC6594"/>
    <w:rsid w:val="00EC6D28"/>
    <w:rsid w:val="00EC73D4"/>
    <w:rsid w:val="00ED0A58"/>
    <w:rsid w:val="00ED1088"/>
    <w:rsid w:val="00ED2736"/>
    <w:rsid w:val="00ED4EA7"/>
    <w:rsid w:val="00ED5ED8"/>
    <w:rsid w:val="00ED6DC2"/>
    <w:rsid w:val="00ED6F6B"/>
    <w:rsid w:val="00ED7672"/>
    <w:rsid w:val="00ED7FFA"/>
    <w:rsid w:val="00EE1F0C"/>
    <w:rsid w:val="00EE273F"/>
    <w:rsid w:val="00EE32C3"/>
    <w:rsid w:val="00EE3B28"/>
    <w:rsid w:val="00EE60B0"/>
    <w:rsid w:val="00EE6B4C"/>
    <w:rsid w:val="00EE7B7F"/>
    <w:rsid w:val="00EF0088"/>
    <w:rsid w:val="00EF0857"/>
    <w:rsid w:val="00EF1611"/>
    <w:rsid w:val="00EF165B"/>
    <w:rsid w:val="00EF2480"/>
    <w:rsid w:val="00EF2504"/>
    <w:rsid w:val="00EF4A41"/>
    <w:rsid w:val="00EF6407"/>
    <w:rsid w:val="00EF6B56"/>
    <w:rsid w:val="00EF7E3A"/>
    <w:rsid w:val="00F00608"/>
    <w:rsid w:val="00F00B63"/>
    <w:rsid w:val="00F01916"/>
    <w:rsid w:val="00F021EC"/>
    <w:rsid w:val="00F024BA"/>
    <w:rsid w:val="00F02693"/>
    <w:rsid w:val="00F02E29"/>
    <w:rsid w:val="00F03516"/>
    <w:rsid w:val="00F054BD"/>
    <w:rsid w:val="00F054CE"/>
    <w:rsid w:val="00F0608B"/>
    <w:rsid w:val="00F07999"/>
    <w:rsid w:val="00F07CD6"/>
    <w:rsid w:val="00F1012C"/>
    <w:rsid w:val="00F1096E"/>
    <w:rsid w:val="00F115F1"/>
    <w:rsid w:val="00F11AB0"/>
    <w:rsid w:val="00F1225F"/>
    <w:rsid w:val="00F1274F"/>
    <w:rsid w:val="00F12FF0"/>
    <w:rsid w:val="00F136D3"/>
    <w:rsid w:val="00F14C9F"/>
    <w:rsid w:val="00F1577E"/>
    <w:rsid w:val="00F16C67"/>
    <w:rsid w:val="00F16D77"/>
    <w:rsid w:val="00F2010C"/>
    <w:rsid w:val="00F22453"/>
    <w:rsid w:val="00F23E7C"/>
    <w:rsid w:val="00F246DE"/>
    <w:rsid w:val="00F256C6"/>
    <w:rsid w:val="00F26EF5"/>
    <w:rsid w:val="00F3094C"/>
    <w:rsid w:val="00F31B70"/>
    <w:rsid w:val="00F32421"/>
    <w:rsid w:val="00F324CF"/>
    <w:rsid w:val="00F325FC"/>
    <w:rsid w:val="00F3268F"/>
    <w:rsid w:val="00F32B85"/>
    <w:rsid w:val="00F3374F"/>
    <w:rsid w:val="00F3383C"/>
    <w:rsid w:val="00F33B5B"/>
    <w:rsid w:val="00F3506B"/>
    <w:rsid w:val="00F356F7"/>
    <w:rsid w:val="00F35DED"/>
    <w:rsid w:val="00F36A27"/>
    <w:rsid w:val="00F36BFA"/>
    <w:rsid w:val="00F3776F"/>
    <w:rsid w:val="00F41CB2"/>
    <w:rsid w:val="00F41D8B"/>
    <w:rsid w:val="00F42177"/>
    <w:rsid w:val="00F42BF4"/>
    <w:rsid w:val="00F4441F"/>
    <w:rsid w:val="00F45639"/>
    <w:rsid w:val="00F45CE1"/>
    <w:rsid w:val="00F50526"/>
    <w:rsid w:val="00F5056A"/>
    <w:rsid w:val="00F52429"/>
    <w:rsid w:val="00F530AF"/>
    <w:rsid w:val="00F5321B"/>
    <w:rsid w:val="00F552CE"/>
    <w:rsid w:val="00F5543F"/>
    <w:rsid w:val="00F55620"/>
    <w:rsid w:val="00F55E0D"/>
    <w:rsid w:val="00F55F0A"/>
    <w:rsid w:val="00F56C72"/>
    <w:rsid w:val="00F57A72"/>
    <w:rsid w:val="00F61EA8"/>
    <w:rsid w:val="00F62B36"/>
    <w:rsid w:val="00F631E5"/>
    <w:rsid w:val="00F64034"/>
    <w:rsid w:val="00F64CF8"/>
    <w:rsid w:val="00F70D90"/>
    <w:rsid w:val="00F70DB1"/>
    <w:rsid w:val="00F711D6"/>
    <w:rsid w:val="00F72860"/>
    <w:rsid w:val="00F731C2"/>
    <w:rsid w:val="00F73785"/>
    <w:rsid w:val="00F751B9"/>
    <w:rsid w:val="00F767BB"/>
    <w:rsid w:val="00F7796A"/>
    <w:rsid w:val="00F77EF3"/>
    <w:rsid w:val="00F77F6A"/>
    <w:rsid w:val="00F805AB"/>
    <w:rsid w:val="00F811AC"/>
    <w:rsid w:val="00F81B25"/>
    <w:rsid w:val="00F82085"/>
    <w:rsid w:val="00F8218D"/>
    <w:rsid w:val="00F821A9"/>
    <w:rsid w:val="00F82DBD"/>
    <w:rsid w:val="00F83300"/>
    <w:rsid w:val="00F8400E"/>
    <w:rsid w:val="00F84682"/>
    <w:rsid w:val="00F850A1"/>
    <w:rsid w:val="00F85472"/>
    <w:rsid w:val="00F862BF"/>
    <w:rsid w:val="00F875FE"/>
    <w:rsid w:val="00F87BB4"/>
    <w:rsid w:val="00F87C6C"/>
    <w:rsid w:val="00F908D3"/>
    <w:rsid w:val="00F91ED1"/>
    <w:rsid w:val="00F9305F"/>
    <w:rsid w:val="00F930CC"/>
    <w:rsid w:val="00F9326F"/>
    <w:rsid w:val="00F93A1E"/>
    <w:rsid w:val="00F93C6E"/>
    <w:rsid w:val="00F9486E"/>
    <w:rsid w:val="00F96647"/>
    <w:rsid w:val="00F97221"/>
    <w:rsid w:val="00FA045A"/>
    <w:rsid w:val="00FA0574"/>
    <w:rsid w:val="00FA0593"/>
    <w:rsid w:val="00FA07CF"/>
    <w:rsid w:val="00FA148A"/>
    <w:rsid w:val="00FA1F84"/>
    <w:rsid w:val="00FA2012"/>
    <w:rsid w:val="00FA22E1"/>
    <w:rsid w:val="00FA4296"/>
    <w:rsid w:val="00FA486E"/>
    <w:rsid w:val="00FA4B55"/>
    <w:rsid w:val="00FA4F5F"/>
    <w:rsid w:val="00FA5AA2"/>
    <w:rsid w:val="00FA6423"/>
    <w:rsid w:val="00FA6438"/>
    <w:rsid w:val="00FA6956"/>
    <w:rsid w:val="00FA7E3F"/>
    <w:rsid w:val="00FB0D90"/>
    <w:rsid w:val="00FB0FA0"/>
    <w:rsid w:val="00FB134A"/>
    <w:rsid w:val="00FB27DF"/>
    <w:rsid w:val="00FB324B"/>
    <w:rsid w:val="00FB468C"/>
    <w:rsid w:val="00FB476A"/>
    <w:rsid w:val="00FB539C"/>
    <w:rsid w:val="00FB58EF"/>
    <w:rsid w:val="00FB5EA3"/>
    <w:rsid w:val="00FB70F3"/>
    <w:rsid w:val="00FC0F01"/>
    <w:rsid w:val="00FC1CFC"/>
    <w:rsid w:val="00FC3C48"/>
    <w:rsid w:val="00FC51DE"/>
    <w:rsid w:val="00FC542E"/>
    <w:rsid w:val="00FC6569"/>
    <w:rsid w:val="00FC740C"/>
    <w:rsid w:val="00FC75DE"/>
    <w:rsid w:val="00FD0CED"/>
    <w:rsid w:val="00FD170B"/>
    <w:rsid w:val="00FD1724"/>
    <w:rsid w:val="00FD1729"/>
    <w:rsid w:val="00FD26A2"/>
    <w:rsid w:val="00FD3596"/>
    <w:rsid w:val="00FD3A13"/>
    <w:rsid w:val="00FD3F4A"/>
    <w:rsid w:val="00FD46C1"/>
    <w:rsid w:val="00FD4D6D"/>
    <w:rsid w:val="00FD7104"/>
    <w:rsid w:val="00FD7152"/>
    <w:rsid w:val="00FD7D63"/>
    <w:rsid w:val="00FE0FBA"/>
    <w:rsid w:val="00FE1807"/>
    <w:rsid w:val="00FE208F"/>
    <w:rsid w:val="00FE21A5"/>
    <w:rsid w:val="00FE43A1"/>
    <w:rsid w:val="00FE5C7E"/>
    <w:rsid w:val="00FE64AD"/>
    <w:rsid w:val="00FE6613"/>
    <w:rsid w:val="00FE67C3"/>
    <w:rsid w:val="00FE7279"/>
    <w:rsid w:val="00FE77EF"/>
    <w:rsid w:val="00FE7A0B"/>
    <w:rsid w:val="00FE7E19"/>
    <w:rsid w:val="00FF0319"/>
    <w:rsid w:val="00FF04D9"/>
    <w:rsid w:val="00FF083F"/>
    <w:rsid w:val="00FF20B0"/>
    <w:rsid w:val="00FF2146"/>
    <w:rsid w:val="00FF2B16"/>
    <w:rsid w:val="00FF319D"/>
    <w:rsid w:val="00FF3551"/>
    <w:rsid w:val="00FF3667"/>
    <w:rsid w:val="00FF4E9E"/>
    <w:rsid w:val="00FF54D3"/>
    <w:rsid w:val="00FF7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4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E06"/>
    <w:rPr>
      <w:color w:val="0000FF" w:themeColor="hyperlink"/>
      <w:u w:val="single"/>
    </w:rPr>
  </w:style>
  <w:style w:type="paragraph" w:styleId="ListParagraph">
    <w:name w:val="List Paragraph"/>
    <w:basedOn w:val="Normal"/>
    <w:uiPriority w:val="34"/>
    <w:qFormat/>
    <w:rsid w:val="001D54F8"/>
    <w:pPr>
      <w:ind w:left="720"/>
      <w:contextualSpacing/>
    </w:pPr>
  </w:style>
  <w:style w:type="paragraph" w:styleId="BalloonText">
    <w:name w:val="Balloon Text"/>
    <w:basedOn w:val="Normal"/>
    <w:link w:val="BalloonTextChar"/>
    <w:uiPriority w:val="99"/>
    <w:semiHidden/>
    <w:unhideWhenUsed/>
    <w:rsid w:val="007705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5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E06"/>
    <w:rPr>
      <w:color w:val="0000FF" w:themeColor="hyperlink"/>
      <w:u w:val="single"/>
    </w:rPr>
  </w:style>
  <w:style w:type="paragraph" w:styleId="ListParagraph">
    <w:name w:val="List Paragraph"/>
    <w:basedOn w:val="Normal"/>
    <w:uiPriority w:val="34"/>
    <w:qFormat/>
    <w:rsid w:val="001D54F8"/>
    <w:pPr>
      <w:ind w:left="720"/>
      <w:contextualSpacing/>
    </w:pPr>
  </w:style>
  <w:style w:type="paragraph" w:styleId="BalloonText">
    <w:name w:val="Balloon Text"/>
    <w:basedOn w:val="Normal"/>
    <w:link w:val="BalloonTextChar"/>
    <w:uiPriority w:val="99"/>
    <w:semiHidden/>
    <w:unhideWhenUsed/>
    <w:rsid w:val="007705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5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33584">
      <w:bodyDiv w:val="1"/>
      <w:marLeft w:val="0"/>
      <w:marRight w:val="0"/>
      <w:marTop w:val="0"/>
      <w:marBottom w:val="0"/>
      <w:divBdr>
        <w:top w:val="none" w:sz="0" w:space="0" w:color="auto"/>
        <w:left w:val="none" w:sz="0" w:space="0" w:color="auto"/>
        <w:bottom w:val="none" w:sz="0" w:space="0" w:color="auto"/>
        <w:right w:val="none" w:sz="0" w:space="0" w:color="auto"/>
      </w:divBdr>
    </w:div>
    <w:div w:id="97321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3416</Words>
  <Characters>19475</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yhkjss</dc:creator>
  <cp:lastModifiedBy>Yun Ding</cp:lastModifiedBy>
  <cp:revision>123</cp:revision>
  <dcterms:created xsi:type="dcterms:W3CDTF">2014-11-11T15:25:00Z</dcterms:created>
  <dcterms:modified xsi:type="dcterms:W3CDTF">2014-11-26T17:41:00Z</dcterms:modified>
</cp:coreProperties>
</file>